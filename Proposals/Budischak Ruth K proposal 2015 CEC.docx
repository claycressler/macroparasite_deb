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4D9638" w14:textId="26847190" w:rsidR="00A96294" w:rsidRPr="005A5FBB" w:rsidRDefault="00561F38" w:rsidP="001E3883">
      <w:pPr>
        <w:jc w:val="center"/>
        <w:rPr>
          <w:rFonts w:cs="Arial"/>
          <w:b/>
        </w:rPr>
      </w:pPr>
      <w:r w:rsidRPr="005A5FBB">
        <w:rPr>
          <w:rFonts w:cs="Arial"/>
          <w:b/>
        </w:rPr>
        <w:t>Reversing</w:t>
      </w:r>
      <w:r w:rsidR="00A96294" w:rsidRPr="005A5FBB">
        <w:rPr>
          <w:rFonts w:cs="Arial"/>
          <w:b/>
        </w:rPr>
        <w:t xml:space="preserve"> the negative spiral: a </w:t>
      </w:r>
      <w:r w:rsidR="004D4FAD">
        <w:rPr>
          <w:rFonts w:cs="Arial"/>
          <w:b/>
        </w:rPr>
        <w:t>D</w:t>
      </w:r>
      <w:r w:rsidR="004D4FAD" w:rsidRPr="005A5FBB">
        <w:rPr>
          <w:rFonts w:cs="Arial"/>
          <w:b/>
        </w:rPr>
        <w:t xml:space="preserve">ynamic </w:t>
      </w:r>
      <w:r w:rsidR="004D4FAD">
        <w:rPr>
          <w:rFonts w:cs="Arial"/>
          <w:b/>
        </w:rPr>
        <w:t>E</w:t>
      </w:r>
      <w:r w:rsidR="004D4FAD" w:rsidRPr="005A5FBB">
        <w:rPr>
          <w:rFonts w:cs="Arial"/>
          <w:b/>
        </w:rPr>
        <w:t xml:space="preserve">nergy </w:t>
      </w:r>
      <w:r w:rsidR="004D4FAD">
        <w:rPr>
          <w:rFonts w:cs="Arial"/>
          <w:b/>
        </w:rPr>
        <w:t>B</w:t>
      </w:r>
      <w:r w:rsidR="004D4FAD" w:rsidRPr="005A5FBB">
        <w:rPr>
          <w:rFonts w:cs="Arial"/>
          <w:b/>
        </w:rPr>
        <w:t xml:space="preserve">udget </w:t>
      </w:r>
      <w:r w:rsidR="00A96294" w:rsidRPr="005A5FBB">
        <w:rPr>
          <w:rFonts w:cs="Arial"/>
          <w:b/>
        </w:rPr>
        <w:t>approach</w:t>
      </w:r>
    </w:p>
    <w:p w14:paraId="01743D72" w14:textId="23046AEC" w:rsidR="00A96294" w:rsidRPr="00751AB3" w:rsidRDefault="00A96294" w:rsidP="001E3883">
      <w:pPr>
        <w:rPr>
          <w:rFonts w:cs="Arial"/>
          <w:b/>
          <w:sz w:val="12"/>
          <w:szCs w:val="12"/>
        </w:rPr>
      </w:pPr>
      <w:r w:rsidRPr="00751AB3">
        <w:rPr>
          <w:rFonts w:cs="Arial"/>
          <w:sz w:val="12"/>
          <w:szCs w:val="12"/>
        </w:rPr>
        <w:tab/>
      </w:r>
    </w:p>
    <w:p w14:paraId="5835C27D" w14:textId="0B33BAF6" w:rsidR="00A96294" w:rsidRPr="004A7B78" w:rsidRDefault="00A96294" w:rsidP="004A7B78">
      <w:pPr>
        <w:ind w:firstLine="720"/>
        <w:rPr>
          <w:rFonts w:cs="Arial"/>
          <w:color w:val="000000" w:themeColor="text1"/>
        </w:rPr>
      </w:pPr>
      <w:r w:rsidRPr="00D07473">
        <w:rPr>
          <w:rFonts w:cs="Arial"/>
        </w:rPr>
        <w:t>Gastrointestinal (GI) helminths infect over a quarter of the human population</w:t>
      </w:r>
      <w:r w:rsidR="00E90F6F">
        <w:rPr>
          <w:rFonts w:cs="Arial"/>
        </w:rPr>
        <w:fldChar w:fldCharType="begin"/>
      </w:r>
      <w:r w:rsidR="00696143">
        <w:rPr>
          <w:rFonts w:cs="Arial"/>
        </w:rPr>
        <w:instrText xml:space="preserve"> ADDIN ZOTERO_ITEM CSL_CITATION {"citationID":"1rth81o55v","properties":{"formattedCitation":"{\\rtf \\super 1\\nosupersub{}}","plainCitation":"1"},"citationItems":[{"id":1859,"uris":["http://zotero.org/users/2169282/items/GNW4IXFN"],"uri":["http://zotero.org/users/2169282/items/GNW4IXFN"],"itemData":{"id":1859,"type":"article-journal","title":"First WHO Report on Neglected Tropical Diseases: Working to Overcome the Global Impact of Neglected Tropical Disases","page":"WHO/HTM/NTD/2010.1","shortTitle":"First WHO Report on Neglected Tropical Diseases: Working to Overcome the Global Impact of Neglected Tropical Disases","author":[{"literal":"WHO"}],"issued":{"date-parts":[["2010"]]}}}],"schema":"https://github.com/citation-style-language/schema/raw/master/csl-citation.json"} </w:instrText>
      </w:r>
      <w:r w:rsidR="00E90F6F">
        <w:rPr>
          <w:rFonts w:cs="Arial"/>
        </w:rPr>
        <w:fldChar w:fldCharType="separate"/>
      </w:r>
      <w:r w:rsidR="001B61FE" w:rsidRPr="001B61FE">
        <w:rPr>
          <w:rFonts w:cs="Arial"/>
          <w:szCs w:val="24"/>
          <w:vertAlign w:val="superscript"/>
        </w:rPr>
        <w:t>1</w:t>
      </w:r>
      <w:r w:rsidR="00E90F6F">
        <w:rPr>
          <w:rFonts w:cs="Arial"/>
        </w:rPr>
        <w:fldChar w:fldCharType="end"/>
      </w:r>
      <w:r w:rsidRPr="00D07473">
        <w:rPr>
          <w:rFonts w:cs="Arial"/>
        </w:rPr>
        <w:t xml:space="preserve"> and the costs of helminth infection are similar to HIV-AIDS, in terms of years lost to disability or premature death</w:t>
      </w:r>
      <w:r w:rsidR="00E90F6F">
        <w:rPr>
          <w:rFonts w:cs="Arial"/>
        </w:rPr>
        <w:fldChar w:fldCharType="begin"/>
      </w:r>
      <w:r w:rsidR="001B61FE">
        <w:rPr>
          <w:rFonts w:cs="Arial"/>
        </w:rPr>
        <w:instrText xml:space="preserve"> ADDIN ZOTERO_ITEM CSL_CITATION {"citationID":"sastve0ej","properties":{"formattedCitation":"{\\rtf \\super 2\\nosupersub{}}","plainCitation":"2"},"citationItems":[{"id":3738,"uris":["http://zotero.org/users/2169282/items/K3TEJ7UV"],"uri":["http://zotero.org/users/2169282/items/K3TEJ7UV"],"itemData":{"id":3738,"type":"article-journal","title":"Incorporating a rapid-impact package for neglected tropical diseases with programs for HIV/AIDS, tuberculosis, and malaria - A comprehensive pro-poor health policy and strategy for the developing world","container-title":"Plos Medicine","page":"576-584","volume":"3","issue":"5","archive_location":"WOS:000238623900003","DOI":"10.1371/journal.pmed.0030102","ISSN":"1549-1277","shortTitle":"Incorporating a rapid-impact package for neglected tropical diseases with programs for HIV/AIDS, tuberculosis, and malaria - A comprehensive pro-poor health policy and strategy for the developing world","author":[{"family":"Hotez","given":"P. J."},{"family":"Molyneux","given":"D. H."},{"family":"Fenwick","given":"A."},{"family":"Ottesen","given":"E."},{"family":"Sachs","given":"S. E."},{"family":"Sachs","given":"J. D."}],"issued":{"date-parts":[["2006",5]]}}}],"schema":"https://github.com/citation-style-language/schema/raw/master/csl-citation.json"} </w:instrText>
      </w:r>
      <w:r w:rsidR="00E90F6F">
        <w:rPr>
          <w:rFonts w:cs="Arial"/>
        </w:rPr>
        <w:fldChar w:fldCharType="separate"/>
      </w:r>
      <w:r w:rsidR="001B61FE" w:rsidRPr="001B61FE">
        <w:rPr>
          <w:rFonts w:cs="Arial"/>
          <w:szCs w:val="24"/>
          <w:vertAlign w:val="superscript"/>
        </w:rPr>
        <w:t>2</w:t>
      </w:r>
      <w:r w:rsidR="00E90F6F">
        <w:rPr>
          <w:rFonts w:cs="Arial"/>
        </w:rPr>
        <w:fldChar w:fldCharType="end"/>
      </w:r>
      <w:r w:rsidRPr="00D07473">
        <w:rPr>
          <w:rFonts w:cs="Arial"/>
        </w:rPr>
        <w:t xml:space="preserve">. </w:t>
      </w:r>
      <w:r w:rsidR="008435C1">
        <w:rPr>
          <w:rFonts w:cs="Arial"/>
        </w:rPr>
        <w:t>Helminth infection can also affect susceptibility</w:t>
      </w:r>
      <w:r w:rsidR="00907EEF">
        <w:rPr>
          <w:rFonts w:cs="Arial"/>
        </w:rPr>
        <w:t xml:space="preserve"> to</w:t>
      </w:r>
      <w:r w:rsidR="00451E86">
        <w:rPr>
          <w:rFonts w:cs="Arial"/>
        </w:rPr>
        <w:t xml:space="preserve"> and </w:t>
      </w:r>
      <w:r w:rsidR="008435C1">
        <w:rPr>
          <w:rFonts w:cs="Arial"/>
        </w:rPr>
        <w:t xml:space="preserve">severity of other major human </w:t>
      </w:r>
      <w:r w:rsidR="008435C1" w:rsidRPr="00A94138">
        <w:rPr>
          <w:rFonts w:cs="Arial"/>
        </w:rPr>
        <w:t>pathogens (e.g., malaria, HIV, tuberculosis)</w:t>
      </w:r>
      <w:r w:rsidR="00451E86" w:rsidRPr="00A94138">
        <w:rPr>
          <w:rFonts w:cs="Arial"/>
        </w:rPr>
        <w:t>, as well as the reduce the efficacy of vaccination and treatment options</w:t>
      </w:r>
      <w:r w:rsidR="00451E86" w:rsidRPr="00A94138">
        <w:rPr>
          <w:rFonts w:cs="Arial"/>
        </w:rPr>
        <w:fldChar w:fldCharType="begin"/>
      </w:r>
      <w:r w:rsidR="00696143" w:rsidRPr="00A94138">
        <w:rPr>
          <w:rFonts w:cs="Arial"/>
        </w:rPr>
        <w:instrText xml:space="preserve"> ADDIN ZOTERO_ITEM CSL_CITATION {"citationID":"kXg66kcA","properties":{"formattedCitation":"{\\rtf \\super 3,4\\nosupersub{}}","plainCitation":"3,4"},"citationItems":[{"id":3749,"uris":["http://zotero.org/users/2169282/items/QHAKT87A"],"uri":["http://zotero.org/users/2169282/items/QHAKT87A"],"itemData":{"id":3749,"type":"article-journal","title":"A research agenda for helminth diseases of humans: the problem of helminthiases","container-title":"Plos Neglected Tropical Diseases","page":"e1582","volume":"6","issue":"4","archive_location":"WOS:000303496800007","DOI":"10.1371/journal.pntd.0001582","ISSN":"1935-2735","shortTitle":"A research agenda for helminth diseases of humans: the problem of helminthiases","author":[{"family":"Lustigman","given":"S."},{"family":"Prichard","given":"R. K."},{"family":"Gazzinelli","given":"A."},{"family":"Grant","given":"W. N."},{"family":"Boatin","given":"B. A."},{"family":"McCarthy","given":"J. S."},{"family":"Basanez","given":"M. G."}],"issued":{"date-parts":[["2012",4]]}}},{"id":3281,"uris":["http://zotero.org/users/2169282/items/PDTAUZAT"],"uri":["http://zotero.org/users/2169282/items/PDTAUZAT"],"itemData":{"id":3281,"type":"article-journal","title":"Effect of helminth-induced immunity on infections with microbial pathogens","container-title":"Nature Immunology","page":"1118-1126","volume":"14","issue":"11","archive_location":"WOS:000326023400008","DOI":"10.1038/ni.2736","ISSN":"1529-2908; 1529-2916","shortTitle":"Effect of helminth-induced immunity on infections with microbial pathogens","author":[{"family":"Salgame","given":"Padmini"},{"family":"Yap","given":"George S."},{"family":"Gause","given":"William C."}],"issued":{"date-parts":[["2013",11]]}}}],"schema":"https://github.com/citation-style-language/schema/raw/master/csl-citation.json"} </w:instrText>
      </w:r>
      <w:r w:rsidR="00451E86" w:rsidRPr="00A94138">
        <w:rPr>
          <w:rFonts w:cs="Arial"/>
        </w:rPr>
        <w:fldChar w:fldCharType="separate"/>
      </w:r>
      <w:r w:rsidR="00451E86" w:rsidRPr="00A94138">
        <w:rPr>
          <w:rFonts w:cs="Arial"/>
          <w:szCs w:val="24"/>
          <w:vertAlign w:val="superscript"/>
        </w:rPr>
        <w:t>3,4</w:t>
      </w:r>
      <w:r w:rsidR="00451E86" w:rsidRPr="00A94138">
        <w:rPr>
          <w:rFonts w:cs="Arial"/>
        </w:rPr>
        <w:fldChar w:fldCharType="end"/>
      </w:r>
      <w:r w:rsidR="008435C1" w:rsidRPr="00A94138">
        <w:rPr>
          <w:rFonts w:cs="Arial"/>
        </w:rPr>
        <w:t xml:space="preserve">. </w:t>
      </w:r>
      <w:r w:rsidRPr="00A94138">
        <w:rPr>
          <w:rFonts w:cs="Arial"/>
        </w:rPr>
        <w:t>Yet, comparably</w:t>
      </w:r>
      <w:r w:rsidRPr="00D07473">
        <w:rPr>
          <w:rFonts w:cs="Arial"/>
        </w:rPr>
        <w:t xml:space="preserve"> few resources are devoted to understanding the basic bio</w:t>
      </w:r>
      <w:r w:rsidR="00255956">
        <w:rPr>
          <w:rFonts w:cs="Arial"/>
        </w:rPr>
        <w:t>logy and treatment of helminths</w:t>
      </w:r>
      <w:r w:rsidR="007518EC">
        <w:rPr>
          <w:rFonts w:cs="Arial"/>
        </w:rPr>
        <w:fldChar w:fldCharType="begin"/>
      </w:r>
      <w:r w:rsidR="00696143">
        <w:rPr>
          <w:rFonts w:cs="Arial"/>
        </w:rPr>
        <w:instrText xml:space="preserve"> ADDIN ZOTERO_ITEM CSL_CITATION {"citationID":"1ol6fv3q9q","properties":{"formattedCitation":"{\\rtf \\super 3\\nosupersub{}}","plainCitation":"3"},"citationItems":[{"id":3749,"uris":["http://zotero.org/users/2169282/items/QHAKT87A"],"uri":["http://zotero.org/users/2169282/items/QHAKT87A"],"itemData":{"id":3749,"type":"article-journal","title":"A research agenda for helminth diseases of humans: the problem of helminthiases","container-title":"Plos Neglected Tropical Diseases","page":"e1582","volume":"6","issue":"4","archive_location":"WOS:000303496800007","DOI":"10.1371/journal.pntd.0001582","ISSN":"1935-2735","shortTitle":"A research agenda for helminth diseases of humans: the problem of helminthiases","author":[{"family":"Lustigman","given":"S."},{"family":"Prichard","given":"R. K."},{"family":"Gazzinelli","given":"A."},{"family":"Grant","given":"W. N."},{"family":"Boatin","given":"B. A."},{"family":"McCarthy","given":"J. S."},{"family":"Basanez","given":"M. G."}],"issued":{"date-parts":[["2012",4]]}}}],"schema":"https://github.com/citation-style-language/schema/raw/master/csl-citation.json"} </w:instrText>
      </w:r>
      <w:r w:rsidR="007518EC">
        <w:rPr>
          <w:rFonts w:cs="Arial"/>
        </w:rPr>
        <w:fldChar w:fldCharType="separate"/>
      </w:r>
      <w:r w:rsidR="001B61FE" w:rsidRPr="001B61FE">
        <w:rPr>
          <w:rFonts w:cs="Arial"/>
          <w:szCs w:val="24"/>
          <w:vertAlign w:val="superscript"/>
        </w:rPr>
        <w:t>3</w:t>
      </w:r>
      <w:r w:rsidR="007518EC">
        <w:rPr>
          <w:rFonts w:cs="Arial"/>
        </w:rPr>
        <w:fldChar w:fldCharType="end"/>
      </w:r>
      <w:r w:rsidRPr="00D07473">
        <w:rPr>
          <w:rFonts w:cs="Arial"/>
        </w:rPr>
        <w:t xml:space="preserve">. </w:t>
      </w:r>
      <w:r w:rsidR="00451E86" w:rsidRPr="00662636">
        <w:rPr>
          <w:rFonts w:cs="Arial"/>
          <w:color w:val="000000" w:themeColor="text1"/>
        </w:rPr>
        <w:t xml:space="preserve">Frequent mass-administration of anthelmintics raises concerns regarding development of </w:t>
      </w:r>
      <w:r w:rsidR="00451E86">
        <w:rPr>
          <w:rFonts w:cs="Arial"/>
          <w:color w:val="000000" w:themeColor="text1"/>
        </w:rPr>
        <w:t xml:space="preserve">drug </w:t>
      </w:r>
      <w:r w:rsidR="00451E86" w:rsidRPr="00662636">
        <w:rPr>
          <w:rFonts w:cs="Arial"/>
          <w:color w:val="000000" w:themeColor="text1"/>
        </w:rPr>
        <w:t>resistance, particularly</w:t>
      </w:r>
      <w:r w:rsidR="00451E86">
        <w:rPr>
          <w:rFonts w:cs="Arial"/>
          <w:b/>
          <w:color w:val="000000" w:themeColor="text1"/>
        </w:rPr>
        <w:t xml:space="preserve"> </w:t>
      </w:r>
      <w:r w:rsidR="00451E86" w:rsidRPr="00D07473">
        <w:rPr>
          <w:rFonts w:cs="Arial"/>
          <w:color w:val="000000" w:themeColor="text1"/>
        </w:rPr>
        <w:t>given the small number of available anthelmintic drugs and widespread emergence of resistance in helminths of livestock</w:t>
      </w:r>
      <w:r w:rsidR="00451E86">
        <w:rPr>
          <w:rFonts w:cs="Arial"/>
          <w:color w:val="000000" w:themeColor="text1"/>
        </w:rPr>
        <w:fldChar w:fldCharType="begin"/>
      </w:r>
      <w:r w:rsidR="00451E86">
        <w:rPr>
          <w:rFonts w:cs="Arial"/>
          <w:color w:val="000000" w:themeColor="text1"/>
        </w:rPr>
        <w:instrText xml:space="preserve"> ADDIN ZOTERO_ITEM CSL_CITATION {"citationID":"2en2es6alj","properties":{"formattedCitation":"{\\rtf \\super 5\\nosupersub{}}","plainCitation":"5"},"citationItems":[{"id":2291,"uris":["http://zotero.org/users/2169282/items/6VKTXK6X"],"uri":["http://zotero.org/users/2169282/items/6VKTXK6X"],"itemData":{"id":2291,"type":"article-journal","title":"Human soil-transmitted helminths: implications of mass drug administration","container-title":"Current Opinion in Infectious Diseases","page":"703-708","volume":"25","issue":"6","archive_location":"WOS:000311031200012","DOI":"10.1097/QCO.0b013e328358993a","ISSN":"0951-7375","shortTitle":"Human soil-transmitted helminths: implications of mass drug administration","author":[{"family":"Vercruysse","given":"Jozef"},{"family":"Levecke","given":"Bruno"},{"family":"Prichard","given":"Roger"}],"issued":{"date-parts":[["2012",12]]}}}],"schema":"https://github.com/citation-style-language/schema/raw/master/csl-citation.json"} </w:instrText>
      </w:r>
      <w:r w:rsidR="00451E86">
        <w:rPr>
          <w:rFonts w:cs="Arial"/>
          <w:color w:val="000000" w:themeColor="text1"/>
        </w:rPr>
        <w:fldChar w:fldCharType="separate"/>
      </w:r>
      <w:r w:rsidR="00451E86" w:rsidRPr="008B4EF5">
        <w:rPr>
          <w:rFonts w:cs="Arial"/>
          <w:color w:val="000000"/>
          <w:szCs w:val="24"/>
          <w:vertAlign w:val="superscript"/>
        </w:rPr>
        <w:t>5</w:t>
      </w:r>
      <w:r w:rsidR="00451E86">
        <w:rPr>
          <w:rFonts w:cs="Arial"/>
          <w:color w:val="000000" w:themeColor="text1"/>
        </w:rPr>
        <w:fldChar w:fldCharType="end"/>
      </w:r>
      <w:r w:rsidR="00451E86">
        <w:rPr>
          <w:rFonts w:cs="Arial"/>
          <w:color w:val="000000" w:themeColor="text1"/>
        </w:rPr>
        <w:t xml:space="preserve">. </w:t>
      </w:r>
      <w:r w:rsidR="00451E86">
        <w:rPr>
          <w:rFonts w:cs="Arial"/>
        </w:rPr>
        <w:t>New management solutions that maximize health while reducing reliance on anthelmintics could prolong</w:t>
      </w:r>
      <w:r w:rsidR="00451E86" w:rsidRPr="00662636">
        <w:rPr>
          <w:rFonts w:cs="Arial"/>
        </w:rPr>
        <w:t xml:space="preserve"> </w:t>
      </w:r>
      <w:r w:rsidR="00451E86">
        <w:rPr>
          <w:rFonts w:cs="Arial"/>
        </w:rPr>
        <w:t>the lifespan of these valuable drugs.</w:t>
      </w:r>
      <w:r w:rsidR="00451E86" w:rsidRPr="00662636">
        <w:rPr>
          <w:rFonts w:cs="Arial"/>
        </w:rPr>
        <w:t xml:space="preserve"> </w:t>
      </w:r>
      <w:r w:rsidR="00451E86" w:rsidRPr="00D13669">
        <w:rPr>
          <w:rFonts w:cs="Arial"/>
          <w:b/>
        </w:rPr>
        <w:t xml:space="preserve">Nutrition is a key axis of health with the potential to promote better management of helminth infections, but for which </w:t>
      </w:r>
      <w:commentRangeStart w:id="0"/>
      <w:r w:rsidR="00451E86" w:rsidRPr="00D13669">
        <w:rPr>
          <w:rFonts w:cs="Arial"/>
          <w:b/>
        </w:rPr>
        <w:t xml:space="preserve">greater understanding </w:t>
      </w:r>
      <w:commentRangeEnd w:id="0"/>
      <w:r w:rsidR="00644612">
        <w:rPr>
          <w:rStyle w:val="CommentReference"/>
        </w:rPr>
        <w:commentReference w:id="0"/>
      </w:r>
      <w:r w:rsidR="00451E86" w:rsidRPr="00D13669">
        <w:rPr>
          <w:rFonts w:cs="Arial"/>
          <w:b/>
        </w:rPr>
        <w:t xml:space="preserve">is needed.  </w:t>
      </w:r>
    </w:p>
    <w:p w14:paraId="217318FE" w14:textId="492D827B" w:rsidR="00A96294" w:rsidRPr="000030F6" w:rsidRDefault="00140753" w:rsidP="00CE4AD7">
      <w:pPr>
        <w:tabs>
          <w:tab w:val="left" w:pos="720"/>
        </w:tabs>
        <w:ind w:firstLine="720"/>
        <w:rPr>
          <w:rFonts w:cs="Arial"/>
        </w:rPr>
      </w:pPr>
      <w:r>
        <w:rPr>
          <w:rFonts w:cs="Arial"/>
        </w:rPr>
        <w:t>H</w:t>
      </w:r>
      <w:r w:rsidR="00A96294" w:rsidRPr="00D07473">
        <w:rPr>
          <w:rFonts w:cs="Arial"/>
        </w:rPr>
        <w:t>elminth infection and malnutrition follow a similar geographic distribution and frequently co-occur within the same individuals. T</w:t>
      </w:r>
      <w:r>
        <w:rPr>
          <w:rFonts w:cs="Arial"/>
        </w:rPr>
        <w:t>his overlap is not coincidental.</w:t>
      </w:r>
      <w:r w:rsidR="00A96294" w:rsidRPr="00D07473">
        <w:rPr>
          <w:rFonts w:cs="Arial"/>
        </w:rPr>
        <w:t xml:space="preserve"> </w:t>
      </w:r>
      <w:r w:rsidR="00255956" w:rsidRPr="00D07473">
        <w:rPr>
          <w:rFonts w:cs="Arial"/>
        </w:rPr>
        <w:t xml:space="preserve">Both processes can work synergistically, creating </w:t>
      </w:r>
      <w:r w:rsidR="00255956" w:rsidRPr="0019560A">
        <w:rPr>
          <w:rFonts w:cs="Arial"/>
          <w:b/>
        </w:rPr>
        <w:t>a “negative spiral” in which helminth infection exacerbates malnutrition, and vice versa,</w:t>
      </w:r>
      <w:r w:rsidR="00255956" w:rsidRPr="00D07473">
        <w:rPr>
          <w:rFonts w:cs="Arial"/>
        </w:rPr>
        <w:t xml:space="preserve"> to the detriment of host health</w:t>
      </w:r>
      <w:r w:rsidR="00255956">
        <w:rPr>
          <w:rFonts w:cs="Arial"/>
        </w:rPr>
        <w:fldChar w:fldCharType="begin"/>
      </w:r>
      <w:r w:rsidR="001B61FE">
        <w:rPr>
          <w:rFonts w:cs="Arial"/>
        </w:rPr>
        <w:instrText xml:space="preserve"> ADDIN ZOTERO_ITEM CSL_CITATION {"citationID":"6im41dt8n","properties":{"formattedCitation":"{\\rtf \\super 6\\nosupersub{}}","plainCitation":"6"},"citationItems":[{"id":2063,"uris":["http://zotero.org/users/2169282/items/JCXWK5Z2"],"uri":["http://zotero.org/users/2169282/items/JCXWK5Z2"],"itemData":{"id":2063,"type":"article-journal","title":"Gastrointestinal nematodes, nutrition and immunity: Breaking the negative spiral","container-title":"Annual Review of Nutrition","page":"297-321","volume":"21","archive_location":"ISI:000170459400013","ISSN":"0199-9885","shortTitle":"Gastrointestinal nematodes, nutrition and immunity: Breaking the negative spiral","author":[{"family":"Koski","given":"K. G."},{"family":"Scott","given":"M. E."}],"issued":{"date-parts":[["2001"]]}}}],"schema":"https://github.com/citation-style-language/schema/raw/master/csl-citation.json"} </w:instrText>
      </w:r>
      <w:r w:rsidR="00255956">
        <w:rPr>
          <w:rFonts w:cs="Arial"/>
        </w:rPr>
        <w:fldChar w:fldCharType="separate"/>
      </w:r>
      <w:r w:rsidR="001B61FE" w:rsidRPr="001B61FE">
        <w:rPr>
          <w:rFonts w:cs="Arial"/>
          <w:szCs w:val="24"/>
          <w:vertAlign w:val="superscript"/>
        </w:rPr>
        <w:t>6</w:t>
      </w:r>
      <w:r w:rsidR="00255956">
        <w:rPr>
          <w:rFonts w:cs="Arial"/>
        </w:rPr>
        <w:fldChar w:fldCharType="end"/>
      </w:r>
      <w:r w:rsidR="00255956" w:rsidRPr="00D07473">
        <w:rPr>
          <w:rFonts w:cs="Arial"/>
        </w:rPr>
        <w:t>.</w:t>
      </w:r>
      <w:r w:rsidR="00E940C5">
        <w:rPr>
          <w:rFonts w:cs="Arial"/>
        </w:rPr>
        <w:t xml:space="preserve"> </w:t>
      </w:r>
      <w:r w:rsidR="00811FCF" w:rsidRPr="00E518F9">
        <w:rPr>
          <w:rFonts w:cs="Arial"/>
        </w:rPr>
        <w:t xml:space="preserve">Furthermore, </w:t>
      </w:r>
      <w:r w:rsidR="00811FCF">
        <w:rPr>
          <w:rFonts w:cs="Arial"/>
        </w:rPr>
        <w:t xml:space="preserve">some </w:t>
      </w:r>
      <w:r w:rsidR="00811FCF" w:rsidRPr="00E518F9">
        <w:rPr>
          <w:rFonts w:cs="Arial"/>
        </w:rPr>
        <w:t>GI helminths actively immunosuppress their hosts</w:t>
      </w:r>
      <w:r w:rsidR="00811FCF" w:rsidRPr="00E518F9">
        <w:rPr>
          <w:rFonts w:cs="Arial"/>
        </w:rPr>
        <w:fldChar w:fldCharType="begin"/>
      </w:r>
      <w:r w:rsidR="00BC1FF2">
        <w:rPr>
          <w:rFonts w:cs="Arial"/>
        </w:rPr>
        <w:instrText xml:space="preserve"> ADDIN ZOTERO_ITEM CSL_CITATION {"citationID":"ell9a6q4d","properties":{"formattedCitation":"{\\rtf \\super 7\\nosupersub{}}","plainCitation":"7"},"citationItems":[{"id":2440,"uris":["http://zotero.org/users/2169282/items/S927I9WQ"],"uri":["http://zotero.org/users/2169282/items/S927I9WQ"],"itemData":{"id":2440,"type":"article-journal","title":"Immunomodulation by helminth parasites: defining mechanisms and mediators","container-title":"International Journal for Parasitology","page":"301-310","volume":"43","issue":"3-4","source":"NCBI PubMed","abstract":"Epidemiological and interventional human studies, as well as experiments in animal models, strongly indicate that helminth parasitic infections can confer protection from immune dysregulatory diseases such as allergy, autoimmunity and colitis. Here, we review the immunological pathways that helminths exploit to downregulate immune responses, both against bystander specificities such as allergens and against antigens from the parasites themselves. In particular, we focus on a highly informative laboratory system, the mouse intestinal nematode, Heligmosomoides polygyrus, as a tractable model of host-parasite interaction at the cellular and molecular levels. Analysis of the molecules released in vitro (as excretory-secretory products) and their cellular targets is identifying individual parasite molecules and gene families implicated in immunomodulation, and which hold potential for future human therapy of immunopathological conditions.","DOI":"10.1016/j.ijpara.2012.11.011","ISSN":"1879-0135","note":"PMID: 23291463","shortTitle":"Immunomodulation by helminth parasites","journalAbbreviation":"Int. J. Parasitol.","language":"eng","author":[{"family":"McSorley","given":"Henry J."},{"family":"Hewitson","given":"James P."},{"family":"Maizels","given":"Rick M."}],"issued":{"date-parts":[["2013",3]]},"PMID":"23291463"}}],"schema":"https://github.com/citation-style-language/schema/raw/master/csl-citation.json"} </w:instrText>
      </w:r>
      <w:r w:rsidR="00811FCF" w:rsidRPr="00E518F9">
        <w:rPr>
          <w:rFonts w:cs="Arial"/>
        </w:rPr>
        <w:fldChar w:fldCharType="separate"/>
      </w:r>
      <w:r w:rsidR="00BC1FF2" w:rsidRPr="00BC1FF2">
        <w:rPr>
          <w:rFonts w:cs="Arial"/>
          <w:szCs w:val="24"/>
          <w:vertAlign w:val="superscript"/>
        </w:rPr>
        <w:t>7</w:t>
      </w:r>
      <w:r w:rsidR="00811FCF" w:rsidRPr="00E518F9">
        <w:rPr>
          <w:rFonts w:cs="Arial"/>
        </w:rPr>
        <w:fldChar w:fldCharType="end"/>
      </w:r>
      <w:r w:rsidR="00811FCF" w:rsidRPr="00E518F9">
        <w:rPr>
          <w:rFonts w:cs="Arial"/>
        </w:rPr>
        <w:t xml:space="preserve">, enhancing the vicious </w:t>
      </w:r>
      <w:del w:id="1" w:author="Clay" w:date="2015-07-23T10:51:00Z">
        <w:r w:rsidR="00811FCF" w:rsidRPr="00E518F9" w:rsidDel="00644612">
          <w:rPr>
            <w:rFonts w:cs="Arial"/>
          </w:rPr>
          <w:delText xml:space="preserve">circle </w:delText>
        </w:r>
      </w:del>
      <w:ins w:id="2" w:author="Clay" w:date="2015-07-23T10:51:00Z">
        <w:r w:rsidR="00644612">
          <w:rPr>
            <w:rFonts w:cs="Arial"/>
          </w:rPr>
          <w:t>cycle</w:t>
        </w:r>
        <w:r w:rsidR="00644612" w:rsidRPr="00E518F9">
          <w:rPr>
            <w:rFonts w:cs="Arial"/>
          </w:rPr>
          <w:t xml:space="preserve"> </w:t>
        </w:r>
      </w:ins>
      <w:r w:rsidR="00811FCF" w:rsidRPr="00E518F9">
        <w:rPr>
          <w:rFonts w:cs="Arial"/>
        </w:rPr>
        <w:t xml:space="preserve">of susceptibility and malnutrition. </w:t>
      </w:r>
      <w:r w:rsidR="00C210F7">
        <w:rPr>
          <w:rFonts w:cs="Arial"/>
          <w:b/>
        </w:rPr>
        <w:t>T</w:t>
      </w:r>
      <w:r w:rsidR="00C210F7" w:rsidRPr="00BB10BC">
        <w:rPr>
          <w:rFonts w:cs="Arial"/>
          <w:b/>
        </w:rPr>
        <w:t>he consequences of the negative spiral of helminth infection and malnutrition are profound</w:t>
      </w:r>
      <w:r w:rsidR="00C210F7" w:rsidRPr="00D63121">
        <w:rPr>
          <w:rFonts w:cs="Arial"/>
        </w:rPr>
        <w:t xml:space="preserve"> and include </w:t>
      </w:r>
      <w:r w:rsidR="00C210F7">
        <w:rPr>
          <w:rFonts w:cs="Arial"/>
        </w:rPr>
        <w:t xml:space="preserve">immunosuppression, </w:t>
      </w:r>
      <w:r w:rsidR="00C210F7" w:rsidRPr="00D63121">
        <w:rPr>
          <w:rFonts w:cs="Arial"/>
        </w:rPr>
        <w:t>severe anemia, diarrhea, growth stunting, irreparable</w:t>
      </w:r>
      <w:r w:rsidR="00C210F7">
        <w:rPr>
          <w:rFonts w:cs="Arial"/>
        </w:rPr>
        <w:t xml:space="preserve"> cognitive impairment, and risk of mortality</w:t>
      </w:r>
      <w:r w:rsidR="00C210F7">
        <w:rPr>
          <w:rFonts w:cs="Arial"/>
        </w:rPr>
        <w:fldChar w:fldCharType="begin"/>
      </w:r>
      <w:r w:rsidR="00BC1FF2">
        <w:rPr>
          <w:rFonts w:cs="Arial"/>
        </w:rPr>
        <w:instrText xml:space="preserve"> ADDIN ZOTERO_ITEM CSL_CITATION {"citationID":"ptWfoRsG","properties":{"formattedCitation":"{\\rtf \\super 2,8\\uc0\\u8211{}11\\nosupersub{}}","plainCitation":"2,8–11"},"citationItems":[{"id":3186,"uris":["http://zotero.org/users/2169282/items/57MQPPIN"],"uri":["http://zotero.org/users/2169282/items/57MQPPIN"],"itemData":{"id":3186,"type":"article-journal","title":"Host diet as a determinant of parasite growth, reproduction and survival","container-title":"Mammal Review","page":"117-126","volume":"17","issue":"2-3","archive_location":"ISI:A1987J578900007","ISSN":"0305-1838","shortTitle":"Host diet as a determinant of parasite growth, reproduction and survival","language":"English","author":[{"family":"Crompton","given":"D. W. T."}],"issued":{"date-parts":[["1987",6]]}}},{"id":3738,"uris":["http://zotero.org/users/2169282/items/K3TEJ7UV"],"uri":["http://zotero.org/users/2169282/items/K3TEJ7UV"],"itemData":{"id":3738,"type":"article-journal","title":"Incorporating a rapid-impact package for neglected tropical diseases with programs for HIV/AIDS, tuberculosis, and malaria - A comprehensive pro-poor health policy and strategy for the developing world","container-title":"Plos Medicine","page":"576-584","volume":"3","issue":"5","archive_location":"WOS:000238623900003","DOI":"10.1371/journal.pmed.0030102","ISSN":"1549-1277","shortTitle":"Incorporating a rapid-impact package for neglected tropical diseases with programs for HIV/AIDS, tuberculosis, and malaria - A comprehensive pro-poor health policy and strategy for the developing world","author":[{"family":"Hotez","given":"P. J."},{"family":"Molyneux","given":"D. H."},{"family":"Fenwick","given":"A."},{"family":"Ottesen","given":"E."},{"family":"Sachs","given":"S. E."},{"family":"Sachs","given":"J. D."}],"issued":{"date-parts":[["2006",5]]}}},{"id":1942,"uris":["http://zotero.org/users/2169282/items/G6M47SIS"],"uri":["http://zotero.org/users/2169282/items/G6M47SIS"],"itemData":{"id":1942,"type":"article-journal","title":"Parasite risk factors for stunting in grade 5 students in a community of extreme poverty in Peru","container-title":"International Journal for Parasitology","page":"741-747","volume":"36","issue":"7","source":"ScienceDirect","abstract":"Malnutrition in school-age children is common in developing countries and includes both stunting and underweight. Stunting, which represents a chronic state of nutritional stress, leads to adverse health, educational and cognitive effects. Although much research is focused on preschool-age children, recent studies show both the high prevalence of stunting and the effectiveness of interventions in school-age children. The objectives of the current study were to determine the risk factors for stunting only, and stunting and underweight. A survey was conducted in 1074 grade 5 children (mean age 10 years) from 17 schools in Belen, Peru, a community of extreme poverty. Prevalence of underweight and stunting were 10.5 and 34.5%, respectively, co-prevalence was 9.3%. Based on multivariable logistic regression analyses, significant independent risk factors (odds ratio: OR) for stunting and underweight were: age (per 1 year increment) (OR=1.55; 95% confidence interval (CI): 1.33, 1.81); diarrhoea in the last week (OR=1.96; 95% CI: 1.17, 3.29) and hookworm infection (OR=1.74; 95% CI: 1.05, 2.86). Significant independent risk factors for stunting only were: age (per 1 year increment) (OR=1.51; 95% CI: 1.35, 1.70); anaemia (OR=1.98; 95% CI: 1.26, 3.11); and moderate and heavy Trichuris and Ascaris co-infection (OR=1.95; 95% CI: 1.35, 2.82). Our results indicate a high prevalence of stunting, in addition to other adverse health indicators, in the study population. Due to the interrelation between many of these health and nutrition problems, interventions at both the school and community levels, including de-worming, feeding programs and health and hygiene education, are needed to reduce malnutrition in this and other similar populations living in conditions of extreme poverty.","DOI":"10.1016/j.ijpara.2006.03.004","ISSN":"0020-7519","journalAbbreviation":"International Journal for Parasitology","author":[{"family":"Casapía","given":"Martin"},{"family":"Joseph","given":"Serene A."},{"family":"Núñez","given":"Carmen"},{"family":"Rahme","given":"Elham"},{"family":"Gyorkos","given":"Theresa W."}],"issued":{"date-parts":[["2006",6]]}}},{"id":1979,"uris":["http://zotero.org/users/2169282/items/63FQ3EQX"],"uri":["http://zotero.org/users/2169282/items/63FQ3EQX"],"itemData":{"id":1979,"type":"article-journal","title":"Age patterns in undernutrition and helminth infection in a rural area of Brazil: associations with ascariasis and hookworm","container-title":"Tropical Medicine &amp; International Health: TM &amp; IH","page":"458-467","volume":"13","issue":"4","source":"EBSCOhost","archive_location":"18312476","abstract":"Objective: To investigate the nutritional status of individuals from a rural area of Brazil, and associations with helminth infections in an age-stratified sample.; Method: A total of 1113 individuals aged from 6 months to 83 years from the rural community of Americaninhas in Minas Gerais were investigated. Assessments comprised anthropometric measurements of weight, height and body composition, examining faecal samples for helminth eggs, and peripheral blood assays for albumin, haemoglobin and ferritin concentrations.; Results: Ten percent of the participants were underweight, 12.8% were overweight and 28.3% of the children and adolescents were stunted. 11.6% had low lean body mass and 28.8% had low fat body mass. Hypoalbuminaemia was seen in 5.5%, anaemia in 12.5% and iron deficiency in 13.1%, although the prevalence of these two indices increased with age. Multivariate analysis showed that, after controlling for age, sex and socio-economic status, stunting was significantly associated with Ascaris lumbricoides infection among children and adolescents, whereas low body mass was significantly associated with hookworm infection among adults and the elderly.; Conclusions: Helminth infections are associated with undernutrition in endemic populations, with important differences between the effects of hookworm and A. lumbricoides on age-related nutritional status.;","DOI":"10.1111/j.1365-3156.2008.02022.x","ISSN":"1365-3156","shortTitle":"Age patterns in undernutrition and helminth infection in a rural area of Brazil","journalAbbreviation":"Tropical Medicine &amp; International Health: TM &amp; IH","author":[{"family":"Jardim-Botelho","given":"Anne"},{"family":"Brooker","given":"Simon"},{"family":"Geiger","given":"Stefan Michael"},{"family":"Fleming","given":"Fiona"},{"family":"Souza Lopes","given":"Aline Cristine"},{"family":"Diemert","given":"David Joseph"},{"family":"Corrêa-Oliveira","given":"Rodrigo"},{"family":"Bethony","given":"Jeffrey Michael"}],"issued":{"date-parts":[["2008",4]]}}},{"id":2000,"uris":["http://zotero.org/users/2169282/items/CGNVAPZW"],"uri":["http://zotero.org/users/2169282/items/CGNVAPZW"],"itemData":{"id":2000,"type":"article-journal","title":"Estimating the global distribution and disease burden of intestinal nematode infections: Adding up the numbers – A review","container-title":"International Journal for Parasitology","collection-title":"ICOPA XII ICOPA XII","page":"1137-1144","volume":"40","issue":"10","source":"ScienceDirect","abstract":"Intestinal nematode infections are among the most common infections of humans in developing countries, but precise estimates of the populations at risk of infection, morbidity and mortality are difficult to derive. Careful evaluation of the global distribution and disease burden of nematodes is essential to determine the cost-effectiveness of control and ensure that control programmes are focused appropriately. In turn, understanding the disease burden depends on a summary measure of health as well as reliable data on risks of infection, morbidity and mortality. This review provides an overview of data sources and methods adopted in the Global Burden of Disease study to estimate the burden of intestinal nematodes, including the empirical and modelling challenges in its estimation. Particular attention is paid to efforts to improve our ability to define at-risk populations, based on a Global Atlas of Helminth Infection, and to better estimate attributable morbidity.","DOI":"10.1016/j.ijpara.2010.04.004","ISSN":"0020-7519","shortTitle":"Estimating the global distribution and disease burden of intestinal nematode infections","journalAbbreviation":"International Journal for Parasitology","author":[{"family":"Brooker","given":"Simon"}],"issued":{"date-parts":[["2010",8,15]]}}}],"schema":"https://github.com/citation-style-language/schema/raw/master/csl-citation.json"} </w:instrText>
      </w:r>
      <w:r w:rsidR="00C210F7">
        <w:rPr>
          <w:rFonts w:cs="Arial"/>
        </w:rPr>
        <w:fldChar w:fldCharType="separate"/>
      </w:r>
      <w:r w:rsidR="00BC1FF2" w:rsidRPr="00BC1FF2">
        <w:rPr>
          <w:rFonts w:cs="Arial"/>
          <w:szCs w:val="24"/>
          <w:vertAlign w:val="superscript"/>
        </w:rPr>
        <w:t>2,8–11</w:t>
      </w:r>
      <w:r w:rsidR="00C210F7">
        <w:rPr>
          <w:rFonts w:cs="Arial"/>
        </w:rPr>
        <w:fldChar w:fldCharType="end"/>
      </w:r>
      <w:r w:rsidR="00C210F7">
        <w:rPr>
          <w:rFonts w:cs="Arial"/>
        </w:rPr>
        <w:t>.</w:t>
      </w:r>
      <w:r w:rsidR="00C210F7" w:rsidRPr="009F6545">
        <w:rPr>
          <w:rFonts w:cs="Arial"/>
          <w:b/>
          <w:color w:val="000000" w:themeColor="text1"/>
        </w:rPr>
        <w:t xml:space="preserve"> </w:t>
      </w:r>
      <w:commentRangeStart w:id="3"/>
      <w:r w:rsidR="00C210F7">
        <w:rPr>
          <w:rFonts w:cs="Arial"/>
          <w:b/>
          <w:color w:val="000000" w:themeColor="text1"/>
        </w:rPr>
        <w:t>T</w:t>
      </w:r>
      <w:r w:rsidR="00C210F7" w:rsidRPr="00E940C5">
        <w:rPr>
          <w:rFonts w:cs="Arial"/>
          <w:b/>
          <w:color w:val="000000" w:themeColor="text1"/>
        </w:rPr>
        <w:t xml:space="preserve">he </w:t>
      </w:r>
      <w:r w:rsidR="00C210F7">
        <w:rPr>
          <w:rFonts w:cs="Arial"/>
          <w:b/>
          <w:color w:val="000000" w:themeColor="text1"/>
        </w:rPr>
        <w:t xml:space="preserve">persistence and </w:t>
      </w:r>
      <w:r w:rsidR="00C210F7" w:rsidRPr="00E940C5">
        <w:rPr>
          <w:rFonts w:cs="Arial"/>
          <w:b/>
          <w:color w:val="000000" w:themeColor="text1"/>
        </w:rPr>
        <w:t>widespread prevalence of helminth infections in human populations</w:t>
      </w:r>
      <w:r w:rsidR="00C210F7" w:rsidRPr="00E940C5">
        <w:rPr>
          <w:rFonts w:cs="Arial"/>
          <w:b/>
          <w:color w:val="000000" w:themeColor="text1"/>
        </w:rPr>
        <w:fldChar w:fldCharType="begin"/>
      </w:r>
      <w:r w:rsidR="00696143">
        <w:rPr>
          <w:rFonts w:cs="Arial"/>
          <w:b/>
          <w:color w:val="000000" w:themeColor="text1"/>
        </w:rPr>
        <w:instrText xml:space="preserve"> ADDIN ZOTERO_ITEM CSL_CITATION {"citationID":"29ab5183pg","properties":{"formattedCitation":"{\\rtf \\super 1\\nosupersub{}}","plainCitation":"1"},"citationItems":[{"id":1859,"uris":["http://zotero.org/users/2169282/items/GNW4IXFN"],"uri":["http://zotero.org/users/2169282/items/GNW4IXFN"],"itemData":{"id":1859,"type":"article-journal","title":"First WHO Report on Neglected Tropical Diseases: Working to Overcome the Global Impact of Neglected Tropical Disases","page":"WHO/HTM/NTD/2010.1","shortTitle":"First WHO Report on Neglected Tropical Diseases: Working to Overcome the Global Impact of Neglected Tropical Disases","author":[{"literal":"WHO"}],"issued":{"date-parts":[["2010"]]}}}],"schema":"https://github.com/citation-style-language/schema/raw/master/csl-citation.json"} </w:instrText>
      </w:r>
      <w:r w:rsidR="00C210F7" w:rsidRPr="00E940C5">
        <w:rPr>
          <w:rFonts w:cs="Arial"/>
          <w:b/>
          <w:color w:val="000000" w:themeColor="text1"/>
        </w:rPr>
        <w:fldChar w:fldCharType="separate"/>
      </w:r>
      <w:r w:rsidR="00C210F7" w:rsidRPr="008B4EF5">
        <w:rPr>
          <w:rFonts w:cs="Arial"/>
          <w:color w:val="000000"/>
          <w:szCs w:val="24"/>
          <w:vertAlign w:val="superscript"/>
        </w:rPr>
        <w:t>1</w:t>
      </w:r>
      <w:r w:rsidR="00C210F7" w:rsidRPr="00E940C5">
        <w:rPr>
          <w:rFonts w:cs="Arial"/>
          <w:b/>
          <w:color w:val="000000" w:themeColor="text1"/>
        </w:rPr>
        <w:fldChar w:fldCharType="end"/>
      </w:r>
      <w:r w:rsidR="00C210F7" w:rsidRPr="00E940C5">
        <w:rPr>
          <w:rFonts w:cs="Arial"/>
          <w:b/>
          <w:color w:val="000000" w:themeColor="text1"/>
        </w:rPr>
        <w:t xml:space="preserve"> attests to </w:t>
      </w:r>
      <w:ins w:id="4" w:author="Clay" w:date="2015-07-23T10:52:00Z">
        <w:r w:rsidR="00644612">
          <w:rPr>
            <w:rFonts w:cs="Arial"/>
            <w:b/>
            <w:color w:val="000000" w:themeColor="text1"/>
          </w:rPr>
          <w:t xml:space="preserve">the </w:t>
        </w:r>
      </w:ins>
      <w:r w:rsidR="004537E4">
        <w:rPr>
          <w:rFonts w:cs="Arial"/>
          <w:b/>
          <w:color w:val="000000" w:themeColor="text1"/>
        </w:rPr>
        <w:t xml:space="preserve">difficulty of </w:t>
      </w:r>
      <w:ins w:id="5" w:author="Clay" w:date="2015-07-23T10:53:00Z">
        <w:r w:rsidR="00644612">
          <w:rPr>
            <w:rFonts w:cs="Arial"/>
            <w:b/>
            <w:color w:val="000000" w:themeColor="text1"/>
          </w:rPr>
          <w:t xml:space="preserve">both </w:t>
        </w:r>
      </w:ins>
      <w:r w:rsidR="00C210F7">
        <w:rPr>
          <w:rFonts w:cs="Arial"/>
          <w:b/>
          <w:color w:val="000000" w:themeColor="text1"/>
        </w:rPr>
        <w:t>preventing the onset of pathological synergy</w:t>
      </w:r>
      <w:del w:id="6" w:author="Clay" w:date="2015-07-23T10:53:00Z">
        <w:r w:rsidR="00C210F7" w:rsidDel="00644612">
          <w:rPr>
            <w:rFonts w:cs="Arial"/>
            <w:b/>
            <w:color w:val="000000" w:themeColor="text1"/>
          </w:rPr>
          <w:delText>,</w:delText>
        </w:r>
      </w:del>
      <w:r w:rsidR="00C210F7">
        <w:rPr>
          <w:rFonts w:cs="Arial"/>
          <w:b/>
          <w:color w:val="000000" w:themeColor="text1"/>
        </w:rPr>
        <w:t xml:space="preserve"> </w:t>
      </w:r>
      <w:r w:rsidR="004537E4">
        <w:rPr>
          <w:rFonts w:cs="Arial"/>
          <w:b/>
          <w:color w:val="000000" w:themeColor="text1"/>
        </w:rPr>
        <w:t>and</w:t>
      </w:r>
      <w:del w:id="7" w:author="Clay" w:date="2015-07-23T10:52:00Z">
        <w:r w:rsidR="004537E4" w:rsidDel="00644612">
          <w:rPr>
            <w:rFonts w:cs="Arial"/>
            <w:b/>
            <w:color w:val="000000" w:themeColor="text1"/>
          </w:rPr>
          <w:delText xml:space="preserve"> </w:delText>
        </w:r>
      </w:del>
      <w:r w:rsidR="00C210F7">
        <w:rPr>
          <w:rFonts w:cs="Arial"/>
          <w:b/>
          <w:color w:val="000000" w:themeColor="text1"/>
        </w:rPr>
        <w:t xml:space="preserve"> </w:t>
      </w:r>
      <w:r w:rsidR="00C210F7" w:rsidRPr="00E940C5">
        <w:rPr>
          <w:rFonts w:cs="Arial"/>
          <w:b/>
          <w:color w:val="000000" w:themeColor="text1"/>
        </w:rPr>
        <w:t xml:space="preserve">breaking </w:t>
      </w:r>
      <w:r w:rsidR="00C210F7">
        <w:rPr>
          <w:rFonts w:cs="Arial"/>
          <w:b/>
          <w:color w:val="000000" w:themeColor="text1"/>
        </w:rPr>
        <w:t>out of an established negative spiral</w:t>
      </w:r>
      <w:r w:rsidR="00C210F7">
        <w:rPr>
          <w:rFonts w:cs="Arial"/>
          <w:b/>
          <w:color w:val="000000" w:themeColor="text1"/>
        </w:rPr>
        <w:fldChar w:fldCharType="begin"/>
      </w:r>
      <w:r w:rsidR="00C210F7">
        <w:rPr>
          <w:rFonts w:cs="Arial"/>
          <w:b/>
          <w:color w:val="000000" w:themeColor="text1"/>
        </w:rPr>
        <w:instrText xml:space="preserve"> ADDIN ZOTERO_ITEM CSL_CITATION {"citationID":"1qi9ja1084","properties":{"formattedCitation":"{\\rtf \\super 3\\nosupersub{}}","plainCitation":"3"},"citationItems":[{"id":3749,"uris":["http://zotero.org/users/2169282/items/QHAKT87A"],"uri":["http://zotero.org/users/2169282/items/QHAKT87A"],"itemData":{"id":3749,"type":"article-journal","title":"A research agenda for helminth diseases of humans: the problem of helminthiases","container-title":"Plos Neglected Tropical Diseases","page":"e1582","volume":"6","issue":"4","archive_location":"WOS:000303496800007","DOI":"10.1371/journal.pntd.0001582","ISSN":"1935-2735","shortTitle":"A research agenda for helminth diseases of humans: the problem of helminthiases","author":[{"family":"Lustigman","given":"S."},{"family":"Prichard","given":"R. K."},{"family":"Gazzinelli","given":"A."},{"family":"Grant","given":"W. N."},{"family":"Boatin","given":"B. A."},{"family":"McCarthy","given":"J. S."},{"family":"Basanez","given":"M. G."}],"issued":{"date-parts":[["2012",4]]}}}],"schema":"https://github.com/citation-style-language/schema/raw/master/csl-citation.json"} </w:instrText>
      </w:r>
      <w:r w:rsidR="00C210F7">
        <w:rPr>
          <w:rFonts w:cs="Arial"/>
          <w:b/>
          <w:color w:val="000000" w:themeColor="text1"/>
        </w:rPr>
        <w:fldChar w:fldCharType="separate"/>
      </w:r>
      <w:r w:rsidR="00C210F7" w:rsidRPr="008B4EF5">
        <w:rPr>
          <w:rFonts w:cs="Arial"/>
          <w:color w:val="000000"/>
          <w:szCs w:val="24"/>
          <w:vertAlign w:val="superscript"/>
        </w:rPr>
        <w:t>3</w:t>
      </w:r>
      <w:r w:rsidR="00C210F7">
        <w:rPr>
          <w:rFonts w:cs="Arial"/>
          <w:b/>
          <w:color w:val="000000" w:themeColor="text1"/>
        </w:rPr>
        <w:fldChar w:fldCharType="end"/>
      </w:r>
      <w:commentRangeEnd w:id="3"/>
      <w:r w:rsidR="00644612">
        <w:rPr>
          <w:rStyle w:val="CommentReference"/>
        </w:rPr>
        <w:commentReference w:id="3"/>
      </w:r>
      <w:r w:rsidR="00C210F7" w:rsidRPr="00E940C5">
        <w:rPr>
          <w:rFonts w:cs="Arial"/>
          <w:b/>
          <w:color w:val="000000" w:themeColor="text1"/>
        </w:rPr>
        <w:t xml:space="preserve">. </w:t>
      </w:r>
      <w:r w:rsidR="00C210F7" w:rsidRPr="00D07473">
        <w:rPr>
          <w:rFonts w:cs="Arial"/>
          <w:color w:val="000000" w:themeColor="text1"/>
        </w:rPr>
        <w:t xml:space="preserve">While both improved nutrition and anthelmintic treatment offer potential benefits to infected individuals, </w:t>
      </w:r>
      <w:r w:rsidR="00C210F7">
        <w:rPr>
          <w:rFonts w:cs="Arial"/>
          <w:color w:val="000000" w:themeColor="text1"/>
        </w:rPr>
        <w:t xml:space="preserve">they are often </w:t>
      </w:r>
      <w:r w:rsidR="00C210F7" w:rsidRPr="00D07473">
        <w:rPr>
          <w:rFonts w:cs="Arial"/>
          <w:color w:val="000000" w:themeColor="text1"/>
        </w:rPr>
        <w:t>insufficient for breaking this cycle</w:t>
      </w:r>
      <w:r w:rsidR="00C210F7">
        <w:rPr>
          <w:rFonts w:cs="Arial"/>
          <w:color w:val="000000" w:themeColor="text1"/>
        </w:rPr>
        <w:fldChar w:fldCharType="begin"/>
      </w:r>
      <w:r w:rsidR="00C210F7">
        <w:rPr>
          <w:rFonts w:cs="Arial"/>
          <w:color w:val="000000" w:themeColor="text1"/>
        </w:rPr>
        <w:instrText xml:space="preserve"> ADDIN ZOTERO_ITEM CSL_CITATION {"citationID":"mxK7LswV","properties":{"formattedCitation":"{\\rtf \\super 3\\nosupersub{}}","plainCitation":"3"},"citationItems":[{"id":3749,"uris":["http://zotero.org/users/2169282/items/QHAKT87A"],"uri":["http://zotero.org/users/2169282/items/QHAKT87A"],"itemData":{"id":3749,"type":"article-journal","title":"A research agenda for helminth diseases of humans: the problem of helminthiases","container-title":"Plos Neglected Tropical Diseases","page":"e1582","volume":"6","issue":"4","archive_location":"WOS:000303496800007","DOI":"10.1371/journal.pntd.0001582","ISSN":"1935-2735","shortTitle":"A research agenda for helminth diseases of humans: the problem of helminthiases","author":[{"family":"Lustigman","given":"S."},{"family":"Prichard","given":"R. K."},{"family":"Gazzinelli","given":"A."},{"family":"Grant","given":"W. N."},{"family":"Boatin","given":"B. A."},{"family":"McCarthy","given":"J. S."},{"family":"Basanez","given":"M. G."}],"issued":{"date-parts":[["2012",4]]}}}],"schema":"https://github.com/citation-style-language/schema/raw/master/csl-citation.json"} </w:instrText>
      </w:r>
      <w:r w:rsidR="00C210F7">
        <w:rPr>
          <w:rFonts w:cs="Arial"/>
          <w:color w:val="000000" w:themeColor="text1"/>
        </w:rPr>
        <w:fldChar w:fldCharType="separate"/>
      </w:r>
      <w:r w:rsidR="00C210F7" w:rsidRPr="008B4EF5">
        <w:rPr>
          <w:rFonts w:cs="Arial"/>
          <w:color w:val="000000"/>
          <w:szCs w:val="24"/>
          <w:vertAlign w:val="superscript"/>
        </w:rPr>
        <w:t>3</w:t>
      </w:r>
      <w:r w:rsidR="00C210F7">
        <w:rPr>
          <w:rFonts w:cs="Arial"/>
          <w:color w:val="000000" w:themeColor="text1"/>
        </w:rPr>
        <w:fldChar w:fldCharType="end"/>
      </w:r>
      <w:r w:rsidR="00C210F7">
        <w:rPr>
          <w:rFonts w:cs="Arial"/>
          <w:color w:val="000000" w:themeColor="text1"/>
        </w:rPr>
        <w:t>.</w:t>
      </w:r>
      <w:r w:rsidR="00C210F7" w:rsidRPr="009811C2">
        <w:rPr>
          <w:rFonts w:cs="Arial"/>
        </w:rPr>
        <w:t xml:space="preserve"> </w:t>
      </w:r>
      <w:commentRangeStart w:id="8"/>
      <w:r w:rsidR="00C210F7" w:rsidRPr="00D07473">
        <w:rPr>
          <w:rFonts w:cs="Arial"/>
        </w:rPr>
        <w:t xml:space="preserve">Biomedical scientists, livestock physiologists, and disease ecologists have approached the </w:t>
      </w:r>
      <w:r w:rsidR="00C210F7">
        <w:rPr>
          <w:rFonts w:cs="Arial"/>
        </w:rPr>
        <w:t>negative spiral</w:t>
      </w:r>
      <w:r w:rsidR="00C210F7" w:rsidRPr="00D07473">
        <w:rPr>
          <w:rFonts w:cs="Arial"/>
        </w:rPr>
        <w:t xml:space="preserve"> from different perspectives based upon their differing priorities (e.g. detailed descriptions of immune mechanisms,</w:t>
      </w:r>
      <w:r w:rsidR="00C210F7">
        <w:rPr>
          <w:rFonts w:cs="Arial"/>
          <w:color w:val="000000" w:themeColor="text1"/>
        </w:rPr>
        <w:t xml:space="preserve"> </w:t>
      </w:r>
      <w:r w:rsidR="00C210F7" w:rsidRPr="00D07473">
        <w:rPr>
          <w:rFonts w:cs="Arial"/>
        </w:rPr>
        <w:t xml:space="preserve">maximizing production efficiency, and understanding </w:t>
      </w:r>
      <w:r w:rsidR="00C210F7" w:rsidRPr="00561F38">
        <w:rPr>
          <w:rFonts w:cs="Arial"/>
        </w:rPr>
        <w:t>population-level disease dynamics, respectively). Interplay between these disciplines</w:t>
      </w:r>
      <w:r w:rsidR="00C210F7">
        <w:rPr>
          <w:rFonts w:cs="Arial"/>
        </w:rPr>
        <w:t>, though rare,</w:t>
      </w:r>
      <w:r w:rsidR="00C210F7" w:rsidRPr="00561F38">
        <w:rPr>
          <w:rFonts w:cs="Arial"/>
        </w:rPr>
        <w:t xml:space="preserve"> can reveal new biological insights relevant for human health.</w:t>
      </w:r>
      <w:commentRangeEnd w:id="8"/>
      <w:r w:rsidR="006B3DDB">
        <w:rPr>
          <w:rStyle w:val="CommentReference"/>
        </w:rPr>
        <w:commentReference w:id="8"/>
      </w:r>
    </w:p>
    <w:p w14:paraId="312CAE84" w14:textId="4A9CC3E9" w:rsidR="00E518F9" w:rsidRDefault="00E518F9" w:rsidP="00E518F9">
      <w:pPr>
        <w:ind w:firstLine="720"/>
        <w:rPr>
          <w:rFonts w:cs="Arial"/>
          <w:color w:val="000000" w:themeColor="text1"/>
        </w:rPr>
      </w:pPr>
      <w:r w:rsidRPr="00035750">
        <w:rPr>
          <w:rFonts w:cs="Arial"/>
          <w:color w:val="000000" w:themeColor="text1"/>
        </w:rPr>
        <w:t>Reinfection with GI helminths is common and anthelmintic drug treatments typically provide only temporary parasite clearance and short-term gains in host growth</w:t>
      </w:r>
      <w:r w:rsidRPr="00035750">
        <w:rPr>
          <w:rFonts w:cs="Arial"/>
          <w:color w:val="000000" w:themeColor="text1"/>
        </w:rPr>
        <w:fldChar w:fldCharType="begin"/>
      </w:r>
      <w:r>
        <w:rPr>
          <w:rFonts w:cs="Arial"/>
          <w:color w:val="000000" w:themeColor="text1"/>
        </w:rPr>
        <w:instrText xml:space="preserve"> ADDIN ZOTERO_ITEM CSL_CITATION {"citationID":"2eijg8ljk","properties":{"formattedCitation":"{\\rtf \\super 6\\nosupersub{}}","plainCitation":"6"},"citationItems":[{"id":2063,"uris":["http://zotero.org/users/2169282/items/JCXWK5Z2"],"uri":["http://zotero.org/users/2169282/items/JCXWK5Z2"],"itemData":{"id":2063,"type":"article-journal","title":"Gastrointestinal nematodes, nutrition and immunity: Breaking the negative spiral","container-title":"Annual Review of Nutrition","page":"297-321","volume":"21","archive_location":"ISI:000170459400013","ISSN":"0199-9885","shortTitle":"Gastrointestinal nematodes, nutrition and immunity: Breaking the negative spiral","author":[{"family":"Koski","given":"K. G."},{"family":"Scott","given":"M. E."}],"issued":{"date-parts":[["2001"]]}}}],"schema":"https://github.com/citation-style-language/schema/raw/master/csl-citation.json"} </w:instrText>
      </w:r>
      <w:r w:rsidRPr="00035750">
        <w:rPr>
          <w:rFonts w:cs="Arial"/>
          <w:color w:val="000000" w:themeColor="text1"/>
        </w:rPr>
        <w:fldChar w:fldCharType="separate"/>
      </w:r>
      <w:r w:rsidRPr="008B4EF5">
        <w:rPr>
          <w:rFonts w:cs="Arial"/>
          <w:color w:val="000000"/>
          <w:szCs w:val="24"/>
          <w:vertAlign w:val="superscript"/>
        </w:rPr>
        <w:t>6</w:t>
      </w:r>
      <w:r w:rsidRPr="00035750">
        <w:rPr>
          <w:rFonts w:cs="Arial"/>
          <w:color w:val="000000" w:themeColor="text1"/>
        </w:rPr>
        <w:fldChar w:fldCharType="end"/>
      </w:r>
      <w:r w:rsidRPr="00035750">
        <w:rPr>
          <w:rFonts w:cs="Arial"/>
          <w:color w:val="000000" w:themeColor="text1"/>
        </w:rPr>
        <w:t xml:space="preserve">. </w:t>
      </w:r>
      <w:commentRangeStart w:id="9"/>
      <w:r w:rsidRPr="00035750">
        <w:rPr>
          <w:rFonts w:cs="Arial"/>
          <w:color w:val="000000" w:themeColor="text1"/>
        </w:rPr>
        <w:t>Nutritional supplementation offers the potential to enable individuals to fight off current and future infections, but may not be sufficient to improve health outcomes in helminth-infected individuals</w:t>
      </w:r>
      <w:r w:rsidRPr="00035750">
        <w:rPr>
          <w:rFonts w:cs="Arial"/>
          <w:color w:val="000000" w:themeColor="text1"/>
        </w:rPr>
        <w:fldChar w:fldCharType="begin"/>
      </w:r>
      <w:r w:rsidR="00BC1FF2">
        <w:rPr>
          <w:rFonts w:cs="Arial"/>
          <w:color w:val="000000" w:themeColor="text1"/>
        </w:rPr>
        <w:instrText xml:space="preserve"> ADDIN ZOTERO_ITEM CSL_CITATION {"citationID":"1codulc7ed","properties":{"formattedCitation":"{\\rtf \\super 12\\nosupersub{}}","plainCitation":"12"},"citationItems":[{"id":4369,"uris":["http://zotero.org/users/2169282/items/8IHCPF55"],"uri":["http://zotero.org/users/2169282/items/8IHCPF55"],"itemData":{"id":4369,"type":"article-journal","title":"Effect of nutritional repletion on human hookworm infection","container-title":"American Journal of Tropical Medicine and Hygiene","page":"219-223","volume":"20","shortTitle":"Effect of nutritional repletion on human hookworm infection","author":[{"family":"Tripathy","given":"K"},{"family":"Garcia","given":"FT"},{"family":"Lotero","given":"H"}],"issued":{"date-parts":[["1971"]]}}}],"schema":"https://github.com/citation-style-language/schema/raw/master/csl-citation.json"} </w:instrText>
      </w:r>
      <w:r w:rsidRPr="00035750">
        <w:rPr>
          <w:rFonts w:cs="Arial"/>
          <w:color w:val="000000" w:themeColor="text1"/>
        </w:rPr>
        <w:fldChar w:fldCharType="separate"/>
      </w:r>
      <w:r w:rsidR="00BC1FF2" w:rsidRPr="00BC1FF2">
        <w:rPr>
          <w:rFonts w:cs="Arial"/>
          <w:color w:val="000000"/>
          <w:szCs w:val="24"/>
          <w:vertAlign w:val="superscript"/>
        </w:rPr>
        <w:t>12</w:t>
      </w:r>
      <w:r w:rsidRPr="00035750">
        <w:rPr>
          <w:rFonts w:cs="Arial"/>
          <w:color w:val="000000" w:themeColor="text1"/>
        </w:rPr>
        <w:fldChar w:fldCharType="end"/>
      </w:r>
      <w:r w:rsidRPr="00035750">
        <w:rPr>
          <w:rFonts w:cs="Arial"/>
          <w:color w:val="000000" w:themeColor="text1"/>
        </w:rPr>
        <w:t xml:space="preserve">. Providing additional resources often </w:t>
      </w:r>
      <w:r w:rsidRPr="00035750">
        <w:rPr>
          <w:rFonts w:cs="Arial"/>
        </w:rPr>
        <w:t>enable livestock to tolerate helminth infections without declines in health</w:t>
      </w:r>
      <w:commentRangeEnd w:id="9"/>
      <w:r w:rsidR="00735E9B">
        <w:rPr>
          <w:rStyle w:val="CommentReference"/>
        </w:rPr>
        <w:commentReference w:id="9"/>
      </w:r>
      <w:r w:rsidRPr="00035750">
        <w:rPr>
          <w:rFonts w:cs="Arial"/>
        </w:rPr>
        <w:t>, but also without corresponding decreases in helminth intensity</w:t>
      </w:r>
      <w:r w:rsidRPr="00035750">
        <w:rPr>
          <w:rFonts w:cs="Arial"/>
        </w:rPr>
        <w:fldChar w:fldCharType="begin"/>
      </w:r>
      <w:r w:rsidR="00BC1FF2">
        <w:rPr>
          <w:rFonts w:cs="Arial"/>
        </w:rPr>
        <w:instrText xml:space="preserve"> ADDIN ZOTERO_ITEM CSL_CITATION {"citationID":"qq4scunsb","properties":{"formattedCitation":"{\\rtf \\super 13\\nosupersub{}}","plainCitation":"13"},"citationItems":[{"id":4074,"uris":["http://zotero.org/users/2169282/items/FHNM8AHV"],"uri":["http://zotero.org/users/2169282/items/FHNM8AHV"],"itemData":{"id":4074,"type":"article-journal","title":"Influence of host nutrition on the development and consequences of nematode parasitism in ruminants","container-title":"Trends in Parasitology","page":"325-330","volume":"17","issue":"7","archive_location":"ISI:000169961400008","abstract":"Control of gastrointestinal nematodes of ruminants is based largely on use of anthelmintics combined, where practical, with pasture management. The increasing prevalence of resistance to anthelmintics has led to the search for alternative sustainable control strategies. Here, we consider how nutrition, as a short-term alternative, can influence the host-parasite relationship in ruminants, using gastrointestinal nematode infections of sheep as the model system. Nutrition can affect the ability of the host to cope with the consequences of parasitism and to contain and eventually to overcome parasitism. It can also affect the parasite population through the intake of antiparasitic compounds.","ISSN":"1471-4922","shortTitle":"Influence of host nutrition on the development and consequences of nematode parasitism in ruminants","author":[{"family":"Coop","given":"R. L."},{"family":"Kyriazakis","given":"I."}],"issued":{"date-parts":[["2001",7]]}}}],"schema":"https://github.com/citation-style-language/schema/raw/master/csl-citation.json"} </w:instrText>
      </w:r>
      <w:r w:rsidRPr="00035750">
        <w:rPr>
          <w:rFonts w:cs="Arial"/>
        </w:rPr>
        <w:fldChar w:fldCharType="separate"/>
      </w:r>
      <w:r w:rsidR="00BC1FF2" w:rsidRPr="00BC1FF2">
        <w:rPr>
          <w:rFonts w:cs="Arial"/>
          <w:szCs w:val="24"/>
          <w:vertAlign w:val="superscript"/>
        </w:rPr>
        <w:t>13</w:t>
      </w:r>
      <w:r w:rsidRPr="00035750">
        <w:rPr>
          <w:rFonts w:cs="Arial"/>
        </w:rPr>
        <w:fldChar w:fldCharType="end"/>
      </w:r>
      <w:r w:rsidRPr="00035750">
        <w:rPr>
          <w:rFonts w:cs="Arial"/>
        </w:rPr>
        <w:t xml:space="preserve">. </w:t>
      </w:r>
      <w:r w:rsidRPr="00C16EFB">
        <w:rPr>
          <w:rFonts w:cs="Arial"/>
          <w:b/>
        </w:rPr>
        <w:t>Indeed, in my own work on a mouse model of GI helminth infection, I found evidence for tolerance of infection (i.e. lower anti-helminth immune defenses, higher parasite loads) in high resource conditions compared to moderate protein restriction</w:t>
      </w:r>
      <w:r w:rsidRPr="00035750">
        <w:rPr>
          <w:rFonts w:cs="Arial"/>
        </w:rPr>
        <w:fldChar w:fldCharType="begin"/>
      </w:r>
      <w:r w:rsidR="00BC1FF2">
        <w:rPr>
          <w:rFonts w:cs="Arial"/>
        </w:rPr>
        <w:instrText xml:space="preserve"> ADDIN ZOTERO_ITEM CSL_CITATION {"citationID":"2qsoq9llg3","properties":{"formattedCitation":"{\\rtf \\super 14\\nosupersub{}}","plainCitation":"14"},"citationItems":[{"id":5495,"uris":["http://zotero.org/users/2169282/items/6FNTUN6U"],"uri":["http://zotero.org/users/2169282/items/6FNTUN6U"],"itemData":{"id":5495,"type":"article-journal","title":"Resource limitation alters the consequences of co-infection for both hosts and parasites","container-title":"International Journal for Parasitology","page":"455-463","volume":"45","issue":"7","source":"ScienceDirect","abstract":"Most animals are concurrently infected with multiple parasite species and live in environments with fluctuating resource availability. Resource limitation can influence host immune responses and the degree of competition between co-infecting parasites, yet its effects on individual health and pathogen transmission have not been studied for co-infected hosts. To test how resource limitation affects immune trade-offs and co-infection outcomes, we conducted a factorial experiment using laboratory mice. Mice were given a standard or low protein diet, dosed with two species of helminths (alone and in combination), and then challenged with a microparasite. Using a community ecology trophic framework, we found that co-infection influenced parasite survival and reproduction via host immunity, but the magnitude and direction of responses depended on resources and the combination of co-infecting parasites. Our findings highlight that resources and their consequence for host defenses are a key context that shapes the magnitude and direction of parasite interactions.","DOI":"10.1016/j.ijpara.2015.02.005","ISSN":"0020-7519","journalAbbreviation":"International Journal for Parasitology","author":[{"family":"Budischak","given":"Sarah A."},{"family":"Sakamoto","given":"Kaori"},{"family":"Megow","given":"Lindsey C."},{"family":"Cummings","given":"Kelly R."},{"family":"Urban Jr.","given":"Joseph F."},{"family":"Ezenwa","given":"Vanessa O."}],"issued":{"date-parts":[["2015",6]]}}}],"schema":"https://github.com/citation-style-language/schema/raw/master/csl-citation.json"} </w:instrText>
      </w:r>
      <w:r w:rsidRPr="00035750">
        <w:rPr>
          <w:rFonts w:cs="Arial"/>
        </w:rPr>
        <w:fldChar w:fldCharType="separate"/>
      </w:r>
      <w:r w:rsidR="00BC1FF2" w:rsidRPr="00BC1FF2">
        <w:rPr>
          <w:rFonts w:cs="Arial"/>
          <w:szCs w:val="24"/>
          <w:vertAlign w:val="superscript"/>
        </w:rPr>
        <w:t>14</w:t>
      </w:r>
      <w:r w:rsidRPr="00035750">
        <w:rPr>
          <w:rFonts w:cs="Arial"/>
        </w:rPr>
        <w:fldChar w:fldCharType="end"/>
      </w:r>
      <w:r w:rsidRPr="00035750">
        <w:rPr>
          <w:rFonts w:cs="Arial"/>
        </w:rPr>
        <w:t>.</w:t>
      </w:r>
      <w:r w:rsidRPr="00035750">
        <w:rPr>
          <w:rFonts w:cs="Arial"/>
          <w:color w:val="000000" w:themeColor="text1"/>
        </w:rPr>
        <w:t xml:space="preserve"> </w:t>
      </w:r>
      <w:r>
        <w:rPr>
          <w:rFonts w:cs="Arial"/>
          <w:color w:val="000000" w:themeColor="text1"/>
        </w:rPr>
        <w:t xml:space="preserve">Such a pattern, if borne out in human or other populations under food supplementation, could be problematic </w:t>
      </w:r>
      <w:r w:rsidRPr="00D07473">
        <w:rPr>
          <w:rFonts w:cs="Arial"/>
          <w:color w:val="000000" w:themeColor="text1"/>
        </w:rPr>
        <w:t xml:space="preserve">for reducing </w:t>
      </w:r>
      <w:r>
        <w:rPr>
          <w:rFonts w:cs="Arial"/>
          <w:color w:val="000000" w:themeColor="text1"/>
        </w:rPr>
        <w:t>parasite</w:t>
      </w:r>
      <w:r w:rsidRPr="00D07473">
        <w:rPr>
          <w:rFonts w:cs="Arial"/>
          <w:color w:val="000000" w:themeColor="text1"/>
        </w:rPr>
        <w:t xml:space="preserve"> transmission</w:t>
      </w:r>
      <w:r>
        <w:rPr>
          <w:rFonts w:cs="Arial"/>
          <w:color w:val="000000" w:themeColor="text1"/>
        </w:rPr>
        <w:t>. While combined approaches of nutritional supplementation and anthelminthic treatment have proven effective</w:t>
      </w:r>
      <w:r>
        <w:rPr>
          <w:rFonts w:cs="Arial"/>
          <w:color w:val="000000" w:themeColor="text1"/>
        </w:rPr>
        <w:fldChar w:fldCharType="begin"/>
      </w:r>
      <w:r w:rsidR="00BC1FF2">
        <w:rPr>
          <w:rFonts w:cs="Arial"/>
          <w:color w:val="000000" w:themeColor="text1"/>
        </w:rPr>
        <w:instrText xml:space="preserve"> ADDIN ZOTERO_ITEM CSL_CITATION {"citationID":"147sabjnfd","properties":{"formattedCitation":"{\\rtf \\super 15\\nosupersub{}}","plainCitation":"15"},"citationItems":[{"id":2117,"uris":["http://zotero.org/users/2169282/items/F842749H"],"uri":["http://zotero.org/users/2169282/items/F842749H"],"itemData":{"id":2117,"type":"article-journal","title":"Micronutrient supplements for children after deworming","container-title":"The Lancet Infectious Diseases","page":"297-302","volume":"7","issue":"4","source":"ProQuest","abstract":"The availability of a few inexpensive, single-dose drugs to treat soil-transmitted helminths and schistosomiasis offers the potential to reduce a considerable burden of acute disease, especially among children in sub-Saharan Africa. These treatments are being promoted as \"rapid impact interventions\". However, if helminth infections cause underweight, stunting, anaemia, and impaired mental development in children, how will removing worms alone lead to recovery without treating the underlying deficits that have been caused or made worse by helminth disease? Energy, protein, and micronutrients are required by children who are underweight or who have stunted growth; children who are anaemic will require iron and other micronutrients for haemopoiesis; and children who have lost education will need remedial teaching. Treating neglected worm diseases is an essential first step to good health, but anthelmintic drugs need to be integrated with simple and inexpensive nutritional interventions such as micronutrient supplements to promote recovery and have a rapid effect.","ISSN":"14733099","language":"English","author":[{"family":"Hall","given":"Andrew"}],"issued":{"date-parts":[["2007",4]]}}}],"schema":"https://github.com/citation-style-language/schema/raw/master/csl-citation.json"} </w:instrText>
      </w:r>
      <w:r>
        <w:rPr>
          <w:rFonts w:cs="Arial"/>
          <w:color w:val="000000" w:themeColor="text1"/>
        </w:rPr>
        <w:fldChar w:fldCharType="separate"/>
      </w:r>
      <w:r w:rsidR="00BC1FF2" w:rsidRPr="00BC1FF2">
        <w:rPr>
          <w:rFonts w:cs="Arial"/>
          <w:color w:val="000000"/>
          <w:szCs w:val="24"/>
          <w:vertAlign w:val="superscript"/>
        </w:rPr>
        <w:t>15</w:t>
      </w:r>
      <w:r>
        <w:rPr>
          <w:rFonts w:cs="Arial"/>
          <w:color w:val="000000" w:themeColor="text1"/>
        </w:rPr>
        <w:fldChar w:fldCharType="end"/>
      </w:r>
      <w:r>
        <w:rPr>
          <w:rFonts w:cs="Arial"/>
          <w:color w:val="000000" w:themeColor="text1"/>
        </w:rPr>
        <w:t xml:space="preserve">, they remain rare and the type, duration, and magnitude of supplementation necessary to maximize health gains is unclear. </w:t>
      </w:r>
    </w:p>
    <w:p w14:paraId="7F1B98E0" w14:textId="584246B3" w:rsidR="00E518F9" w:rsidRPr="00E518F9" w:rsidRDefault="00E518F9" w:rsidP="00E518F9">
      <w:pPr>
        <w:ind w:firstLine="720"/>
        <w:rPr>
          <w:rFonts w:cs="Arial"/>
        </w:rPr>
      </w:pPr>
      <w:r w:rsidRPr="00E518F9">
        <w:rPr>
          <w:rFonts w:cs="Arial"/>
        </w:rPr>
        <w:t xml:space="preserve">The interrelationships among resources, immune responses and parasites are complex. The distribution of resources to immune function versus those stolen by parasites will impact individual health by influencing infection severity and duration. Thus, </w:t>
      </w:r>
      <w:r w:rsidRPr="00E518F9">
        <w:rPr>
          <w:rFonts w:cs="Arial"/>
          <w:b/>
        </w:rPr>
        <w:t>to understand the effects of resources on GI helminth load and host health, it is critical to understand the prioritization and competition for resources within hosts.</w:t>
      </w:r>
      <w:r w:rsidRPr="00E518F9">
        <w:rPr>
          <w:rFonts w:cs="Arial"/>
        </w:rPr>
        <w:t xml:space="preserve"> </w:t>
      </w:r>
      <w:commentRangeStart w:id="10"/>
      <w:r w:rsidRPr="00E518F9">
        <w:rPr>
          <w:rFonts w:cs="Arial"/>
        </w:rPr>
        <w:t>From the parasite’s perspective, well-nourished individuals may provide superior habitats for replication, but at the same time represent better</w:t>
      </w:r>
      <w:ins w:id="11" w:author="Clay" w:date="2015-07-23T11:15:00Z">
        <w:r w:rsidR="00735E9B">
          <w:rPr>
            <w:rFonts w:cs="Arial"/>
          </w:rPr>
          <w:t>-</w:t>
        </w:r>
      </w:ins>
      <w:del w:id="12" w:author="Clay" w:date="2015-07-23T11:15:00Z">
        <w:r w:rsidRPr="00E518F9" w:rsidDel="00735E9B">
          <w:rPr>
            <w:rFonts w:cs="Arial"/>
          </w:rPr>
          <w:delText xml:space="preserve"> </w:delText>
        </w:r>
      </w:del>
      <w:r w:rsidRPr="00E518F9">
        <w:rPr>
          <w:rFonts w:cs="Arial"/>
        </w:rPr>
        <w:t>defended territories. In addition to directly stealing resources, GI helminths often alter nutrient absorption and reduce appetite</w:t>
      </w:r>
      <w:r w:rsidRPr="00E518F9">
        <w:rPr>
          <w:rFonts w:cs="Arial"/>
        </w:rPr>
        <w:fldChar w:fldCharType="begin"/>
      </w:r>
      <w:r w:rsidR="00BC1FF2">
        <w:rPr>
          <w:rFonts w:cs="Arial"/>
        </w:rPr>
        <w:instrText xml:space="preserve"> ADDIN ZOTERO_ITEM CSL_CITATION {"citationID":"2qi08o6l5f","properties":{"formattedCitation":"{\\rtf \\super 6,16\\nosupersub{}}","plainCitation":"6,16"},"citationItems":[{"id":2063,"uris":["http://zotero.org/users/2169282/items/JCXWK5Z2"],"uri":["http://zotero.org/users/2169282/items/JCXWK5Z2"],"itemData":{"id":2063,"type":"article-journal","title":"Gastrointestinal nematodes, nutrition and immunity: Breaking the negative spiral","container-title":"Annual Review of Nutrition","page":"297-321","volume":"21","archive_location":"ISI:000170459400013","ISSN":"0199-9885","shortTitle":"Gastrointestinal nematodes, nutrition and immunity: Breaking the negative spiral","author":[{"family":"Koski","given":"K. G."},{"family":"Scott","given":"M. E."}],"issued":{"date-parts":[["2001"]]}}},{"id":1954,"uris":["http://zotero.org/users/2169282/items/2GVXPRDN"],"uri":["http://zotero.org/users/2169282/items/2GVXPRDN"],"itemData":{"id":1954,"type":"article-journal","title":"Resources, Stress, and Immunity: An Ecological Perspective on Human Psychoneuroimmunology","container-title":"Annals of Behavioral Medicine","page":"114-125","volume":"40","issue":"1","source":"link.springer.com.proxy-remote.galib.uga.edu","abstract":"Ecological immunology provides a broad theoretical perspective on phenotypic plasticity in immunity, that is, changes related to the value of immunity across different situations, including stressful situations. Costs of a maximally efficient immune response may at times outweigh benefits, and some aspects of immunity may be adaptively suppressed. This review provides a basic overview of the tenets of ecological immunology and the energetic costs of immunity and relates them to the literature on stress and immunity. Sickness behavior preserves energy for use by the immune system, acute stress mobilizes “first-line” immune defenders while suppressing more costly responses, and chronic stress may suppress costly responses in order to conserve energy to counteract the resource loss associated with stress. Unexpected relationships between stress “buffers” and immune functions demonstrate phenotypic plasticity related to resource pursuit or preservation. In conclusion, ecological models may aid in understanding the relationship between stress and immunity.","DOI":"10.1007/s12160-010-9195-3","ISSN":"0883-6612, 1532-4796","shortTitle":"Resources, Stress, and Immunity","journalAbbreviation":"ann. behav. med.","language":"en","author":[{"family":"Segerstrom","given":"Suzanne C."}],"issued":{"date-parts":[["2010",8,1]]}}}],"schema":"https://github.com/citation-style-language/schema/raw/master/csl-citation.json"} </w:instrText>
      </w:r>
      <w:r w:rsidRPr="00E518F9">
        <w:rPr>
          <w:rFonts w:cs="Arial"/>
        </w:rPr>
        <w:fldChar w:fldCharType="separate"/>
      </w:r>
      <w:r w:rsidR="00BC1FF2" w:rsidRPr="00BC1FF2">
        <w:rPr>
          <w:rFonts w:cs="Arial"/>
          <w:szCs w:val="24"/>
          <w:vertAlign w:val="superscript"/>
        </w:rPr>
        <w:t>6,16</w:t>
      </w:r>
      <w:r w:rsidRPr="00E518F9">
        <w:rPr>
          <w:rFonts w:cs="Arial"/>
        </w:rPr>
        <w:fldChar w:fldCharType="end"/>
      </w:r>
      <w:r w:rsidRPr="00E518F9">
        <w:rPr>
          <w:rFonts w:cs="Arial"/>
        </w:rPr>
        <w:t>. Frequently, resource-limited individuals are less able to fight parasites and are more susceptible to new infections</w:t>
      </w:r>
      <w:r w:rsidRPr="00E518F9">
        <w:rPr>
          <w:rFonts w:cs="Arial"/>
        </w:rPr>
        <w:fldChar w:fldCharType="begin"/>
      </w:r>
      <w:r w:rsidR="00BC1FF2">
        <w:rPr>
          <w:rFonts w:cs="Arial"/>
        </w:rPr>
        <w:instrText xml:space="preserve"> ADDIN ZOTERO_ITEM CSL_CITATION {"citationID":"iszY03QD","properties":{"formattedCitation":"{\\rtf \\super 6,17\\nosupersub{}}","plainCitation":"6,17"},"citationItems":[{"id":2063,"uris":["http://zotero.org/users/2169282/items/JCXWK5Z2"],"uri":["http://zotero.org/users/2169282/items/JCXWK5Z2"],"itemData":{"id":2063,"type":"article-journal","title":"Gastrointestinal nematodes, nutrition and immunity: Breaking the negative spiral","container-title":"Annual Review of Nutrition","page":"297-321","volume":"21","archive_location":"ISI:000170459400013","ISSN":"0199-9885","shortTitle":"Gastrointestinal nematodes, nutrition and immunity: Breaking the negative spiral","author":[{"family":"Koski","given":"K. G."},{"family":"Scott","given":"M. E."}],"issued":{"date-parts":[["2001"]]}}},{"id":2685,"uris":["http://zotero.org/users/2169282/items/CH3E37GK"],"uri":["http://zotero.org/users/2169282/items/CH3E37GK"],"itemData":{"id":2685,"type":"article-journal","title":"Ecological immunology: The organism in context","container-title":"Integrative and Comparative Biology","page":"246-253","volume":"49","issue":"3","archive_location":"ISI:000269962300005","abstract":"A major challenge in integrative biology is understanding the mechanisms by which organisms regulate trade-offs among various functions competing for limiting resources. Key among these competing processes is the maintenance of health and the production of offspring. Optimizing both, given limited resources, can prove challenging. The physiological and behavioral changes that occur during reproduction have been shown to greatly influence an organisms immune system, which can have consequences for susceptibility to disease. Likewise, investing in costly immunological defenses can impair reproductive function. However, the precise nature of these physiological and behavioral interactions appears to be greatly dependent upon the environmental context in which they occur. Here we take a comparative look at interactions between the reproductive and immune systems, including current immunological approaches, and discuss how similar studies can reveal vastly disparate results. Specifically, we highlight results from the ornate tree lizard (Urosuarus ornatus) and the Siberian hamster (Phodopus sungorus) model systems, which provide an example of current research in the field. Collectively, these results emphasize the importance of resource availability and an individuals energy stores for the existence of life-history trade-offs and the efficiency of physiological processes in general. Akin to Dobzhanskys famous line, like other aspects of biology, nothing in ecoimmunology seems to make sense except in the context of an organisms environment.","DOI":"10.1093/icb/icp032","ISSN":"1540-7063","shortTitle":"Ecological immunology: The organism in context","language":"English","author":[{"family":"French","given":"S. S."},{"family":"Moore","given":"M. C."},{"family":"Demas","given":"G. E."}],"issued":{"date-parts":[["2009",9]]}}}],"schema":"https://github.com/citation-style-language/schema/raw/master/csl-citation.json"} </w:instrText>
      </w:r>
      <w:r w:rsidRPr="00E518F9">
        <w:rPr>
          <w:rFonts w:cs="Arial"/>
        </w:rPr>
        <w:fldChar w:fldCharType="separate"/>
      </w:r>
      <w:r w:rsidR="00BC1FF2" w:rsidRPr="00BC1FF2">
        <w:rPr>
          <w:rFonts w:cs="Arial"/>
          <w:szCs w:val="24"/>
          <w:vertAlign w:val="superscript"/>
        </w:rPr>
        <w:t>6,17</w:t>
      </w:r>
      <w:r w:rsidRPr="00E518F9">
        <w:rPr>
          <w:rFonts w:cs="Arial"/>
        </w:rPr>
        <w:fldChar w:fldCharType="end"/>
      </w:r>
      <w:r w:rsidRPr="00E518F9">
        <w:rPr>
          <w:rFonts w:cs="Arial"/>
        </w:rPr>
        <w:t xml:space="preserve"> because immune responses depend upon resource availability</w:t>
      </w:r>
      <w:r w:rsidRPr="00E518F9">
        <w:rPr>
          <w:rFonts w:cs="Arial"/>
        </w:rPr>
        <w:fldChar w:fldCharType="begin"/>
      </w:r>
      <w:r w:rsidR="00BC1FF2">
        <w:rPr>
          <w:rFonts w:cs="Arial"/>
        </w:rPr>
        <w:instrText xml:space="preserve"> ADDIN ZOTERO_ITEM CSL_CITATION {"citationID":"p9kdccot3","properties":{"formattedCitation":"{\\rtf \\super 18,19\\nosupersub{}}","plainCitation":"18,19"},"citationItems":[{"id":2385,"uris":["http://zotero.org/users/2169282/items/N2KNKXPC"],"uri":["http://zotero.org/users/2169282/items/N2KNKXPC"],"itemData":{"id":2385,"type":"article-journal","title":"Do parasitism and nutritional status interact to affect production in snowshoe hares?","container-title":"Ecology","page":"1209-1222","volume":"79","issue":"4","archive_location":"ISI:000073841800007","ISSN":"0012-9658","shortTitle":"Do parasitism and nutritional status interact to affect production in snowshoe hares?","author":[{"family":"Murray","given":"D. L."},{"family":"Keith","given":"L. B."},{"family":"Cary","given":"J. R."}],"issued":{"date-parts":[["1998",6]]}}},{"id":3402,"uris":["http://zotero.org/users/2169282/items/3U3AKBI2"],"uri":["http://zotero.org/users/2169282/items/3U3AKBI2"],"itemData":{"id":3402,"type":"article-journal","title":"Host condition as a constraint for parasite reproduction","container-title":"Oikos","page":"749-753","volume":"117","issue":"5","archive_location":"ISI:000255465100012","DOI":"10.1111/j.2008.0030-1299.16396.x","ISSN":"0030-1299","shortTitle":"Host condition as a constraint for parasite reproduction","author":[{"family":"Seppala","given":"O."},{"family":"Liljeroos","given":"K."},{"family":"Karvonen","given":"A."},{"family":"Jokela","given":"J."}],"issued":{"date-parts":[["2008",5]]}}}],"schema":"https://github.com/citation-style-language/schema/raw/master/csl-citation.json"} </w:instrText>
      </w:r>
      <w:r w:rsidRPr="00E518F9">
        <w:rPr>
          <w:rFonts w:cs="Arial"/>
        </w:rPr>
        <w:fldChar w:fldCharType="separate"/>
      </w:r>
      <w:r w:rsidR="00BC1FF2" w:rsidRPr="00BC1FF2">
        <w:rPr>
          <w:rFonts w:cs="Arial"/>
          <w:szCs w:val="24"/>
          <w:vertAlign w:val="superscript"/>
        </w:rPr>
        <w:t>18,19</w:t>
      </w:r>
      <w:r w:rsidRPr="00E518F9">
        <w:rPr>
          <w:rFonts w:cs="Arial"/>
        </w:rPr>
        <w:fldChar w:fldCharType="end"/>
      </w:r>
      <w:r w:rsidRPr="00E518F9">
        <w:rPr>
          <w:rFonts w:cs="Arial"/>
        </w:rPr>
        <w:t>. For example, vaccine-induced antibody responses increase metabolic rate by 15-30% in humans and mice</w:t>
      </w:r>
      <w:r w:rsidRPr="00E518F9">
        <w:rPr>
          <w:rFonts w:cs="Arial"/>
        </w:rPr>
        <w:fldChar w:fldCharType="begin"/>
      </w:r>
      <w:r w:rsidR="00BC1FF2">
        <w:rPr>
          <w:rFonts w:cs="Arial"/>
        </w:rPr>
        <w:instrText xml:space="preserve"> ADDIN ZOTERO_ITEM CSL_CITATION {"citationID":"PoeSVqWy","properties":{"formattedCitation":"{\\rtf \\super 16,20\\uc0\\u8211{}22\\nosupersub{}}","plainCitation":"16,20–22"},"citationItems":[{"id":2059,"uris":["http://zotero.org/users/2169282/items/HNR6HUC9"],"uri":["http://zotero.org/users/2169282/items/HNR6HUC9"],"itemData":{"id":2059,"type":"chapter","title":"Organ and tissue contribution to metabolic rate","container-title":"Energy metabolism: Tissue determinants and cellular corollaries","publisher":"Raven Press","publisher-place":"New York","page":"61-79","event-place":"New York","author":[{"family":"Elia","given":"M"}],"editor":[{"family":"Kinney","given":"John M."},{"family":"Tucker","given":"HN"}],"issued":{"date-parts":[["1992"]]}}},{"id":3382,"uris":["http://zotero.org/users/2169282/items/XHXPZDVP"],"uri":["http://zotero.org/users/2169282/items/XHXPZDVP"],"itemData":{"id":3382,"type":"article-journal","title":"Trade-offs in evolutionary immunology: just what is the cost of immunity?","container-title":"Oikos","page":"87-98","volume":"88","issue":"1","archive_location":"ISI:000085424600010","abstract":"It has become increasingly clear that life-history patterns among the vertebrates have been shaped by the plethora and variety of immunological risks associated with parasitic faunas in their environments. Immunological competence could very well be the most important determinant of life-time reproductive success and fitness for many species. It is generally assumed by evolutionary ecologists that providing immunological defences to minimise such risks to the host is costly in terms of necessitating trade-offs with other nutrient-demanding processes such as growth, reproduction, and thermoregulation. Studies devoted to providing assessments of such costs and how they may force evolutionary trade-offs among life-history characters are few, especially for wild vertebrate species, and their results are widely scattered throughout the literature. In this paper we attempt to review this literature to obtain a better understanding of energetic and nutritional costs For maintaining a normal immune system and examine how costly it might be for a hose who is forced to up-regulate its immunological defence mechanisms. The significance of these various costs to ecology and life history trade-offs among the vertebrates is explored. It is concluded that sufficient evidence exists to support the primary assumption that immunological defences are costly to the vertebrate host.","ISSN":"0030-1299","shortTitle":"Trade-offs in evolutionary immunology: just what is the cost of immunity?","journalAbbreviation":"Oikos","language":"English","author":[{"family":"Lochmiller","given":"R. L."},{"family":"Deerenberg","given":"C."}],"issued":{"date-parts":[["2000",1]],"season":"undefined"}}},{"id":2062,"uris":["http://zotero.org/users/2169282/items/EE936MQ9"],"uri":["http://zotero.org/users/2169282/items/EE936MQ9"],"itemData":{"id":2062,"type":"article-journal","title":"The energetics of immunity: a neuroendocrine link between energy balance and immune function","container-title":"Hormones and Behavior","page":"173-180","volume":"45","issue":"3","source":"ScienceDirect","DOI":"10.1016/j.yhbeh.2003.11.002","ISSN":"0018-506X","shortTitle":"The energetics of immunity","journalAbbreviation":"Hormones and Behavior","author":[{"family":"Demas","given":"Gregory E"}],"issued":{"date-parts":[["2004",3]]}}},{"id":1954,"uris":["http://zotero.org/users/2169282/items/2GVXPRDN"],"uri":["http://zotero.org/users/2169282/items/2GVXPRDN"],"itemData":{"id":1954,"type":"article-journal","title":"Resources, Stress, and Immunity: An Ecological Perspective on Human Psychoneuroimmunology","container-title":"Annals of Behavioral Medicine","page":"114-125","volume":"40","issue":"1","source":"link.springer.com.proxy-remote.galib.uga.edu","abstract":"Ecological immunology provides a broad theoretical perspective on phenotypic plasticity in immunity, that is, changes related to the value of immunity across different situations, including stressful situations. Costs of a maximally efficient immune response may at times outweigh benefits, and some aspects of immunity may be adaptively suppressed. This review provides a basic overview of the tenets of ecological immunology and the energetic costs of immunity and relates them to the literature on stress and immunity. Sickness behavior preserves energy for use by the immune system, acute stress mobilizes “first-line” immune defenders while suppressing more costly responses, and chronic stress may suppress costly responses in order to conserve energy to counteract the resource loss associated with stress. Unexpected relationships between stress “buffers” and immune functions demonstrate phenotypic plasticity related to resource pursuit or preservation. In conclusion, ecological models may aid in understanding the relationship between stress and immunity.","DOI":"10.1007/s12160-010-9195-3","ISSN":"0883-6612, 1532-4796","shortTitle":"Resources, Stress, and Immunity","journalAbbreviation":"ann. behav. med.","language":"en","author":[{"family":"Segerstrom","given":"Suzanne C."}],"issued":{"date-parts":[["2010",8,1]]}}}],"schema":"https://github.com/citation-style-language/schema/raw/master/csl-citation.json"} </w:instrText>
      </w:r>
      <w:r w:rsidRPr="00E518F9">
        <w:rPr>
          <w:rFonts w:cs="Arial"/>
        </w:rPr>
        <w:fldChar w:fldCharType="separate"/>
      </w:r>
      <w:r w:rsidR="00BC1FF2" w:rsidRPr="00BC1FF2">
        <w:rPr>
          <w:rFonts w:cs="Arial"/>
          <w:szCs w:val="24"/>
          <w:vertAlign w:val="superscript"/>
        </w:rPr>
        <w:t>16,20–22</w:t>
      </w:r>
      <w:r w:rsidRPr="00E518F9">
        <w:rPr>
          <w:rFonts w:cs="Arial"/>
        </w:rPr>
        <w:fldChar w:fldCharType="end"/>
      </w:r>
      <w:r w:rsidRPr="00E518F9">
        <w:rPr>
          <w:rFonts w:cs="Arial"/>
        </w:rPr>
        <w:t xml:space="preserve">. Furthermore, as the total pool of available resources decreases, tradeoffs among competing physiological demands will grow stronger. </w:t>
      </w:r>
      <w:commentRangeEnd w:id="10"/>
      <w:r w:rsidR="002E0CCD">
        <w:rPr>
          <w:rStyle w:val="CommentReference"/>
        </w:rPr>
        <w:commentReference w:id="10"/>
      </w:r>
      <w:r w:rsidRPr="00E518F9">
        <w:rPr>
          <w:rFonts w:cs="Arial"/>
        </w:rPr>
        <w:t xml:space="preserve">But, because they occur within the confines of a living host, interactions among resources, immunity, and parasites are exceedingly difficult to observe. </w:t>
      </w:r>
      <w:r w:rsidRPr="00E518F9">
        <w:rPr>
          <w:rFonts w:cs="Arial"/>
          <w:b/>
        </w:rPr>
        <w:t>Fortunately, various ecological modeling approaches have provided insights into within-host interactions and improved understanding and treatment of human diseases</w:t>
      </w:r>
      <w:r w:rsidRPr="00E518F9">
        <w:rPr>
          <w:rFonts w:cs="Arial"/>
        </w:rPr>
        <w:t>, such as the predicting the outcome of</w:t>
      </w:r>
      <w:r w:rsidRPr="00E518F9">
        <w:rPr>
          <w:rFonts w:cs="Arial"/>
          <w:color w:val="000000" w:themeColor="text1"/>
        </w:rPr>
        <w:t xml:space="preserve"> co-infections</w:t>
      </w:r>
      <w:r w:rsidRPr="00E518F9">
        <w:rPr>
          <w:rFonts w:cs="Arial"/>
          <w:color w:val="000000" w:themeColor="text1"/>
        </w:rPr>
        <w:fldChar w:fldCharType="begin"/>
      </w:r>
      <w:r w:rsidR="001D07F2">
        <w:rPr>
          <w:rFonts w:cs="Arial"/>
          <w:color w:val="000000" w:themeColor="text1"/>
        </w:rPr>
        <w:instrText xml:space="preserve"> ADDIN ZOTERO_ITEM CSL_CITATION {"citationID":"hptttuoeq","properties":{"formattedCitation":"{\\rtf \\super 23,24\\nosupersub{}}","plainCitation":"23,24"},"citationItems":[{"id":1956,"uris":["http://zotero.org/users/2169282/items/I632VGEZ"],"uri":["http://zotero.org/users/2169282/items/I632VGEZ"],"itemData":{"id":1956,"type":"article-journal","title":"Multiple infections, immune dynamics, and the evolution of virulence","container-title":"American Naturalist","page":"E150-E168","volume":"172","issue":"4","archive_location":"WOS:000259213600017","DOI":"10.1086/590958","ISSN":"0003-0147","shortTitle":"Multiple infections, immune dynamics, and the evolution of virulence","author":[{"family":"Alizon","given":"S."},{"family":"van Baalen","given":"M."}],"issued":{"date-parts":[["2008",10]]}}},{"id":3555,"uris":["http://zotero.org/users/2169282/items/NWP3X996"],"uri":["http://zotero.org/users/2169282/items/NWP3X996"],"itemData":{"id":3555,"type":"article-journal","title":"Applying predator-prey theory to modelling immune-mediated, within-host interspecific parasite interactions","container-title":"Parasitology","page":"1027-1038","volume":"137","issue":"6","archive_location":"ISI:000278673600013","DOI":"10.1017/s0031182009991788","ISSN":"0031-1820","shortTitle":"Applying predator-prey theory to modelling immune-mediated, within-host interspecific parasite interactions","author":[{"family":"Fenton","given":"A."},{"family":"Perkins","given":"S. E."}],"issued":{"date-parts":[["2010",5]]}}}],"schema":"https://github.com/citation-style-language/schema/raw/master/csl-citation.json"} </w:instrText>
      </w:r>
      <w:r w:rsidRPr="00E518F9">
        <w:rPr>
          <w:rFonts w:cs="Arial"/>
          <w:color w:val="000000" w:themeColor="text1"/>
        </w:rPr>
        <w:fldChar w:fldCharType="separate"/>
      </w:r>
      <w:r w:rsidR="001D07F2" w:rsidRPr="001D07F2">
        <w:rPr>
          <w:rFonts w:cs="Arial"/>
          <w:color w:val="000000"/>
          <w:szCs w:val="24"/>
          <w:vertAlign w:val="superscript"/>
        </w:rPr>
        <w:t>23,24</w:t>
      </w:r>
      <w:r w:rsidRPr="00E518F9">
        <w:rPr>
          <w:rFonts w:cs="Arial"/>
          <w:color w:val="000000" w:themeColor="text1"/>
        </w:rPr>
        <w:fldChar w:fldCharType="end"/>
      </w:r>
      <w:r w:rsidRPr="00E518F9">
        <w:rPr>
          <w:rFonts w:cs="Arial"/>
          <w:color w:val="000000" w:themeColor="text1"/>
        </w:rPr>
        <w:t>.</w:t>
      </w:r>
    </w:p>
    <w:p w14:paraId="4B183227" w14:textId="7C2A12ED" w:rsidR="003F5B4B" w:rsidRDefault="003D0188" w:rsidP="003F5B4B">
      <w:pPr>
        <w:ind w:firstLine="720"/>
        <w:rPr>
          <w:rFonts w:cs="Arial"/>
          <w:color w:val="000000" w:themeColor="text1"/>
        </w:rPr>
      </w:pPr>
      <w:r>
        <w:rPr>
          <w:rFonts w:cs="Arial"/>
          <w:color w:val="000000" w:themeColor="text1"/>
        </w:rPr>
        <w:t>Infection with multiple helminth</w:t>
      </w:r>
      <w:r w:rsidR="00B607E8">
        <w:rPr>
          <w:rFonts w:cs="Arial"/>
          <w:color w:val="000000" w:themeColor="text1"/>
        </w:rPr>
        <w:t xml:space="preserve"> species </w:t>
      </w:r>
      <w:r>
        <w:rPr>
          <w:rFonts w:cs="Arial"/>
          <w:color w:val="000000" w:themeColor="text1"/>
        </w:rPr>
        <w:t xml:space="preserve">is not only </w:t>
      </w:r>
      <w:r w:rsidR="00AB12F6">
        <w:rPr>
          <w:rFonts w:cs="Arial"/>
          <w:color w:val="000000" w:themeColor="text1"/>
        </w:rPr>
        <w:t>widespread</w:t>
      </w:r>
      <w:r w:rsidR="00A02A38">
        <w:rPr>
          <w:rFonts w:cs="Arial"/>
          <w:color w:val="000000" w:themeColor="text1"/>
        </w:rPr>
        <w:t xml:space="preserve"> in human populations</w:t>
      </w:r>
      <w:r>
        <w:rPr>
          <w:rFonts w:cs="Arial"/>
          <w:color w:val="000000" w:themeColor="text1"/>
        </w:rPr>
        <w:t xml:space="preserve">, but </w:t>
      </w:r>
      <w:r w:rsidR="00F003F2">
        <w:rPr>
          <w:rFonts w:cs="Arial"/>
          <w:color w:val="000000" w:themeColor="text1"/>
        </w:rPr>
        <w:t>often</w:t>
      </w:r>
      <w:r>
        <w:rPr>
          <w:rFonts w:cs="Arial"/>
          <w:color w:val="000000" w:themeColor="text1"/>
        </w:rPr>
        <w:t xml:space="preserve"> </w:t>
      </w:r>
      <w:r w:rsidR="00AB12F6">
        <w:rPr>
          <w:rFonts w:cs="Arial"/>
          <w:color w:val="000000" w:themeColor="text1"/>
        </w:rPr>
        <w:t>leads to greater health consequences</w:t>
      </w:r>
      <w:r w:rsidR="004F4296">
        <w:rPr>
          <w:rFonts w:cs="Arial"/>
          <w:color w:val="000000" w:themeColor="text1"/>
        </w:rPr>
        <w:t xml:space="preserve"> than single-species infections</w:t>
      </w:r>
      <w:r w:rsidR="00AB12F6">
        <w:rPr>
          <w:rFonts w:cs="Arial"/>
          <w:color w:val="000000" w:themeColor="text1"/>
        </w:rPr>
        <w:fldChar w:fldCharType="begin"/>
      </w:r>
      <w:r w:rsidR="001D07F2">
        <w:rPr>
          <w:rFonts w:cs="Arial"/>
          <w:color w:val="000000" w:themeColor="text1"/>
        </w:rPr>
        <w:instrText xml:space="preserve"> ADDIN ZOTERO_ITEM CSL_CITATION {"citationID":"gy0x0sBG","properties":{"formattedCitation":"{\\rtf \\super 25\\uc0\\u8211{}29\\nosupersub{}}","plainCitation":"25–29"},"citationItems":[{"id":6624,"uris":["http://zotero.org/users/2169282/items/QBKIGTGK"],"uri":["http://zotero.org/users/2169282/items/QBKIGTGK"],"itemData":{"id":6624,"type":"article-journal","title":"Multiplex real-time PCR monitoring of intestinal helminths in humans reveals widespread polyparasitism in Northern Samar, the Philippines","container-title":"International Journal for Parasitology","page":"477-483","volume":"45","issue":"7","source":"ScienceDirect","abstract":"The global socioeconomic importance of helminth parasitic disease is underpinned by the considerable clinical impact on millions of people. While helminth polyparasitism is considered common in the Philippines, little has been done to survey its extent in endemic communities. High morphological similarity of eggs between related species complicates conventional microscopic diagnostic methods which are known to lack sensitivity, particularly in low intensity infections. Multiplex quantitative PCR diagnostic methods can provide rapid, simultaneous identification of multiple helminth species from a single stool sample. We describe a multiplex assay for the differentiation of Ascaris lumbricoides, Necator americanus, Ancylostoma, Taenia saginata and Taenia solium, building on our previously published findings for Schistosoma japonicum. Of 545 human faecal samples examined, 46.6% were positive for at least three different parasite species. High prevalences of S. japonicum (90.64%), A. lumbricoides (58.17%), T. saginata (42.57%) and A. duodenale (48.07%) were recorded. Neither T. solium nor N. americanus were found to be present. The utility of molecular diagnostic methods for monitoring helminth parasite prevalence provides new information on the extent of polyparasitism in the Philippines municipality of Palapag. These methods and findings have potential global implications for the monitoring of neglected tropical diseases and control measures.","DOI":"10.1016/j.ijpara.2015.02.011","ISSN":"0020-7519","journalAbbreviation":"International Journal for Parasitology","author":[{"family":"Gordon","given":"Catherine A."},{"family":"McManus","given":"Donald P."},{"family":"Acosta","given":"Luz P."},{"family":"Olveda","given":"Remigio M."},{"family":"Williams","given":"Gail M."},{"family":"Ross","given":"Allen G."},{"family":"Gray","given":"Darren J."},{"family":"Gobert","given":"Geoffrey N."}],"issued":{"date-parts":[["2015",6]]}}},{"id":3745,"uris":["http://zotero.org/users/2169282/items/J9C2SDDU"],"uri":["http://zotero.org/users/2169282/items/J9C2SDDU"],"itemData":{"id":3745,"type":"article-journal","title":"The synergistic effect of concomitant schistosomiasis, hookworm, and Trichuris infections on children's anemia burden","container-title":"Plos Neglected Tropical Diseases","volume":"2","issue":"6","archive_location":"ISI:000261807000012","URL":"://000261807000012","DOI":"10.1371/journal.pntd.0000245","ISSN":"1935-2735","shortTitle":"The synergistic effect of concomitant schistosomiasis, hookworm, and Trichuris infections on children's anemia burden","author":[{"family":"Ezeamama","given":"A. E."},{"family":"McGarvey","given":"S. T."},{"family":"Acosta","given":"L. P."},{"family":"Zierler","given":"S."},{"family":"Manalo","given":"D. L."},{"family":"Wu","given":"H. W."},{"family":"Kurtis","given":"J. D."},{"family":"Mor","given":"V."},{"family":"Olveda","given":"R. M."},{"family":"Friedman","given":"J. F."}],"issued":{"date-parts":[["2008",6]]}}},{"id":6630,"uris":["http://zotero.org/users/2169282/items/VFPKMZ8M"],"uri":["http://zotero.org/users/2169282/items/VFPKMZ8M"],"itemData":{"id":6630,"type":"article-journal","title":"Polyparasite Helminth Infections and Their Association to Anaemia and Undernutrition in Northern Rwanda","container-title":"PLoS Negl Trop Dis","page":"e517","volume":"3","issue":"9","source":"PLoS Journals","abstract":"Author Summary\nThe helminth infections—schistosomiasis, hookworm, ascariasis and trichuriasis—are the main neglected tropical diseases (NTDs) to thrive in sub-Saharan Africa. Here we assess the distribution and the intensities of such polyparasite infections in two districts of the Northern Province in Rwanda and determine whether these are associated with anaemia, lowered haemoglobin levels and recent and/or chronic undernutrition. Rwanda is a small landlocked country in Central Africa where no research or control efforts on NTDs has been conducted since before the genocide in 1994. The current study aimed to elucidate, for the first time post-genocide, the burden of NTDs on the health of the Rwandan people and potential associated morbidity. Despite the fact that we observed low morbidity levels and intensities of polyparasite helminth infections, we recommend sustainable efforts for the deworming of the Rwandan people to be continued in order to offer a worm-free physical and cognitive development to the children of Rwanda and hence support the economic development of the country.","DOI":"10.1371/journal.pntd.0000517","journalAbbreviation":"PLoS Negl Trop Dis","author":[{"family":"Mupfasoni","given":"Denise"},{"family":"Karibushi","given":"Blaise"},{"family":"Koukounari","given":"Artemis"},{"family":"Ruberanziza","given":"Eugene"},{"family":"Kaberuka","given":"Teddy"},{"family":"Kramer","given":"Michael H."},{"family":"Mukabayire","given":"Odette"},{"family":"Kabera","given":"Michee"},{"family":"Nizeyimana","given":"Vianney"},{"family":"Deville","given":"Marie-Alice"},{"family":"Ruxin","given":"Josh"},{"family":"Webster","given":"Joanne P."},{"family":"Fenwick","given":"Alan"}],"issued":{"date-parts":[["2009",9,15]]}}},{"id":6627,"uris":["http://zotero.org/users/2169282/items/F7CGUZV9"],"uri":["http://zotero.org/users/2169282/items/F7CGUZV9"],"itemData":{"id":6627,"type":"article-journal","title":"The association between multiple intestinal helminth infections and blood group, anaemia and nutritional status in human populations from Dore Bafeno, southern Ethiopia","container-title":"Journal of Helminthology","page":"152-9","volume":"88","issue":"2","source":"ProQuest","abstract":"Abstract\nIn this cross-sectional study, the associations between helminth infections and ABO blood group, anaemia and undernutrition were investigated in 480 febrile outpatients who visited Dore Bafeno Health Centre, southern Ethiopia, in December 2010. Stool specimens were processed using the Kato-Katz method and examined for intestinal helminth infections. Haemoglobin level was measured using a HemoCue machine and blood group was determined using an antisera haemagglutination test. Nutritional status of the study participants was assessed using height and weight measurements. Among the study participants, 50.2% were infected with intestinal helminths. Ascaris lumbricoides (32.7%), Trichuris trichiura (12.7%), Schistosoma mansoni (11.9%) and hookworm (11.0%) were the most frequently diagnosed helminths. The odds of infection and mean eggs per gram of different intestinal helminth species were comparable between the various blood groups. Among individuals who were infected with intestinal helminth(s), the mean haemoglobin level was significantly lower in individuals harbouring three or more helminth species and blood type AB compared to cases with double or single helminth infection and blood type O, respectively. The odds of being underweight was significantly higher in A. lumbricoides and T. trichiura infected individuals of age &lt; or = 5 and &gt; or = 20 years, respectively, when compared to individuals of the matching age group without intestinal helminths. In conclusion, infection with multiple intestinal helminths was associated with lower haemoglobin level, which was more severe in individuals with blood type AB. Future studies should focus on mechanisms by which blood group AB exacerbates the helminth-related reduction in mean haemoglobin level. [PUBLICATION ABSTRACT]","DOI":"http://dx.doi.org/10.1017/S0022149X12000855","ISSN":"0022149X","language":"English","author":[{"family":"Degarege","given":"A."},{"family":"Animut","given":"A."},{"family":"Medhin","given":"G."},{"family":"Legesse","given":"M."},{"family":"Erko","given":"B."}],"issued":{"date-parts":[["2014",6]]}}},{"id":3007,"uris":["http://zotero.org/users/2169282/items/F9JRTIX3"],"uri":["http://zotero.org/users/2169282/items/F9JRTIX3"],"itemData":{"id":3007,"type":"article-journal","title":"Functional significance of low-intensity polyparasite helminth infections in anemia","container-title":"Journal of Infectious Diseases","page":"2160-2170","volume":"192","issue":"12","archive_location":"ISI:000233319200021","ISSN":"0022-1899","shortTitle":"Functional significance of low-intensity polyparasite helminth infections in anemia","author":[{"family":"Ezeamama","given":"A. E."},{"family":"Friedman","given":"J. F."},{"family":"Olveda","given":"R. M."},{"family":"Acosta","given":"L. P."},{"family":"Kurtis","given":"J. D."},{"family":"Mor","given":"V."},{"family":"McGarvey","given":"S. T."}],"issued":{"date-parts":[["2005",12]]}}}],"schema":"https://github.com/citation-style-language/schema/raw/master/csl-citation.json"} </w:instrText>
      </w:r>
      <w:r w:rsidR="00AB12F6">
        <w:rPr>
          <w:rFonts w:cs="Arial"/>
          <w:color w:val="000000" w:themeColor="text1"/>
        </w:rPr>
        <w:fldChar w:fldCharType="separate"/>
      </w:r>
      <w:r w:rsidR="001D07F2" w:rsidRPr="001D07F2">
        <w:rPr>
          <w:rFonts w:cs="Arial"/>
          <w:color w:val="000000"/>
          <w:szCs w:val="24"/>
          <w:vertAlign w:val="superscript"/>
        </w:rPr>
        <w:t>25–29</w:t>
      </w:r>
      <w:r w:rsidR="00AB12F6">
        <w:rPr>
          <w:rFonts w:cs="Arial"/>
          <w:color w:val="000000" w:themeColor="text1"/>
        </w:rPr>
        <w:fldChar w:fldCharType="end"/>
      </w:r>
      <w:r w:rsidR="00AB12F6">
        <w:rPr>
          <w:rFonts w:cs="Arial"/>
          <w:color w:val="000000" w:themeColor="text1"/>
        </w:rPr>
        <w:t xml:space="preserve">. </w:t>
      </w:r>
      <w:r w:rsidR="005F493C">
        <w:rPr>
          <w:rFonts w:cs="Arial"/>
          <w:color w:val="000000" w:themeColor="text1"/>
        </w:rPr>
        <w:t xml:space="preserve">For example, in a study of children in the Philippines, 78% of children were co-infected with at least two helminth types, and the odds of having anemia </w:t>
      </w:r>
      <w:r w:rsidR="005F493C">
        <w:rPr>
          <w:rFonts w:cs="Arial"/>
          <w:color w:val="000000" w:themeColor="text1"/>
        </w:rPr>
        <w:lastRenderedPageBreak/>
        <w:t xml:space="preserve">despite a low parasite load were nearly 5-fold higher amongst children co-infected with hookworms and </w:t>
      </w:r>
      <w:r w:rsidR="005F493C" w:rsidRPr="00E51B58">
        <w:rPr>
          <w:rFonts w:cs="Arial"/>
          <w:i/>
          <w:color w:val="000000" w:themeColor="text1"/>
        </w:rPr>
        <w:t>Trichuris trichura</w:t>
      </w:r>
      <w:r w:rsidR="005F493C">
        <w:rPr>
          <w:rFonts w:cs="Arial"/>
          <w:color w:val="000000" w:themeColor="text1"/>
        </w:rPr>
        <w:fldChar w:fldCharType="begin"/>
      </w:r>
      <w:r w:rsidR="001D07F2">
        <w:rPr>
          <w:rFonts w:cs="Arial"/>
          <w:color w:val="000000" w:themeColor="text1"/>
        </w:rPr>
        <w:instrText xml:space="preserve"> ADDIN ZOTERO_ITEM CSL_CITATION {"citationID":"0kUsZyGT","properties":{"formattedCitation":"{\\rtf \\super 26,29\\nosupersub{}}","plainCitation":"26,29"},"citationItems":[{"id":3745,"uris":["http://zotero.org/users/2169282/items/J9C2SDDU"],"uri":["http://zotero.org/users/2169282/items/J9C2SDDU"],"itemData":{"id":3745,"type":"article-journal","title":"The synergistic effect of concomitant schistosomiasis, hookworm, and Trichuris infections on children's anemia burden","container-title":"Plos Neglected Tropical Diseases","volume":"2","issue":"6","archive_location":"ISI:000261807000012","URL":"://000261807000012","DOI":"10.1371/journal.pntd.0000245","ISSN":"1935-2735","shortTitle":"The synergistic effect of concomitant schistosomiasis, hookworm, and Trichuris infections on children's anemia burden","author":[{"family":"Ezeamama","given":"A. E."},{"family":"McGarvey","given":"S. T."},{"family":"Acosta","given":"L. P."},{"family":"Zierler","given":"S."},{"family":"Manalo","given":"D. L."},{"family":"Wu","given":"H. W."},{"family":"Kurtis","given":"J. D."},{"family":"Mor","given":"V."},{"family":"Olveda","given":"R. M."},{"family":"Friedman","given":"J. F."}],"issued":{"date-parts":[["2008",6]]}}},{"id":3007,"uris":["http://zotero.org/users/2169282/items/F9JRTIX3"],"uri":["http://zotero.org/users/2169282/items/F9JRTIX3"],"itemData":{"id":3007,"type":"article-journal","title":"Functional significance of low-intensity polyparasite helminth infections in anemia","container-title":"Journal of Infectious Diseases","page":"2160-2170","volume":"192","issue":"12","archive_location":"ISI:000233319200021","ISSN":"0022-1899","shortTitle":"Functional significance of low-intensity polyparasite helminth infections in anemia","author":[{"family":"Ezeamama","given":"A. E."},{"family":"Friedman","given":"J. F."},{"family":"Olveda","given":"R. M."},{"family":"Acosta","given":"L. P."},{"family":"Kurtis","given":"J. D."},{"family":"Mor","given":"V."},{"family":"McGarvey","given":"S. T."}],"issued":{"date-parts":[["2005",12]]}}}],"schema":"https://github.com/citation-style-language/schema/raw/master/csl-citation.json"} </w:instrText>
      </w:r>
      <w:r w:rsidR="005F493C">
        <w:rPr>
          <w:rFonts w:cs="Arial"/>
          <w:color w:val="000000" w:themeColor="text1"/>
        </w:rPr>
        <w:fldChar w:fldCharType="separate"/>
      </w:r>
      <w:r w:rsidR="001D07F2" w:rsidRPr="001D07F2">
        <w:rPr>
          <w:rFonts w:cs="Arial"/>
          <w:color w:val="000000"/>
          <w:szCs w:val="24"/>
          <w:vertAlign w:val="superscript"/>
        </w:rPr>
        <w:t>26,29</w:t>
      </w:r>
      <w:r w:rsidR="005F493C">
        <w:rPr>
          <w:rFonts w:cs="Arial"/>
          <w:color w:val="000000" w:themeColor="text1"/>
        </w:rPr>
        <w:fldChar w:fldCharType="end"/>
      </w:r>
      <w:r w:rsidR="005F493C">
        <w:rPr>
          <w:rFonts w:cs="Arial"/>
          <w:color w:val="000000" w:themeColor="text1"/>
        </w:rPr>
        <w:t xml:space="preserve">. </w:t>
      </w:r>
      <w:r w:rsidR="00AB12F6">
        <w:rPr>
          <w:rFonts w:cs="Arial"/>
          <w:color w:val="000000" w:themeColor="text1"/>
        </w:rPr>
        <w:t>These costs</w:t>
      </w:r>
      <w:r w:rsidR="005F493C">
        <w:rPr>
          <w:rFonts w:cs="Arial"/>
          <w:color w:val="000000" w:themeColor="text1"/>
        </w:rPr>
        <w:t xml:space="preserve"> of co-infection</w:t>
      </w:r>
      <w:r w:rsidR="00AB12F6">
        <w:rPr>
          <w:rFonts w:cs="Arial"/>
          <w:color w:val="000000" w:themeColor="text1"/>
        </w:rPr>
        <w:t xml:space="preserve"> typically manifest as anemia and wasting</w:t>
      </w:r>
      <w:r w:rsidR="00AB12F6">
        <w:rPr>
          <w:rFonts w:cs="Arial"/>
          <w:color w:val="000000" w:themeColor="text1"/>
        </w:rPr>
        <w:fldChar w:fldCharType="begin"/>
      </w:r>
      <w:r w:rsidR="001D07F2">
        <w:rPr>
          <w:rFonts w:cs="Arial"/>
          <w:color w:val="000000" w:themeColor="text1"/>
        </w:rPr>
        <w:instrText xml:space="preserve"> ADDIN ZOTERO_ITEM CSL_CITATION {"citationID":"0OfTjcRh","properties":{"formattedCitation":"{\\rtf \\super 25\\uc0\\u8211{}29\\nosupersub{}}","plainCitation":"25–29"},"citationItems":[{"id":6624,"uris":["http://zotero.org/users/2169282/items/QBKIGTGK"],"uri":["http://zotero.org/users/2169282/items/QBKIGTGK"],"itemData":{"id":6624,"type":"article-journal","title":"Multiplex real-time PCR monitoring of intestinal helminths in humans reveals widespread polyparasitism in Northern Samar, the Philippines","container-title":"International Journal for Parasitology","page":"477-483","volume":"45","issue":"7","source":"ScienceDirect","abstract":"The global socioeconomic importance of helminth parasitic disease is underpinned by the considerable clinical impact on millions of people. While helminth polyparasitism is considered common in the Philippines, little has been done to survey its extent in endemic communities. High morphological similarity of eggs between related species complicates conventional microscopic diagnostic methods which are known to lack sensitivity, particularly in low intensity infections. Multiplex quantitative PCR diagnostic methods can provide rapid, simultaneous identification of multiple helminth species from a single stool sample. We describe a multiplex assay for the differentiation of Ascaris lumbricoides, Necator americanus, Ancylostoma, Taenia saginata and Taenia solium, building on our previously published findings for Schistosoma japonicum. Of 545 human faecal samples examined, 46.6% were positive for at least three different parasite species. High prevalences of S. japonicum (90.64%), A. lumbricoides (58.17%), T. saginata (42.57%) and A. duodenale (48.07%) were recorded. Neither T. solium nor N. americanus were found to be present. The utility of molecular diagnostic methods for monitoring helminth parasite prevalence provides new information on the extent of polyparasitism in the Philippines municipality of Palapag. These methods and findings have potential global implications for the monitoring of neglected tropical diseases and control measures.","DOI":"10.1016/j.ijpara.2015.02.011","ISSN":"0020-7519","journalAbbreviation":"International Journal for Parasitology","author":[{"family":"Gordon","given":"Catherine A."},{"family":"McManus","given":"Donald P."},{"family":"Acosta","given":"Luz P."},{"family":"Olveda","given":"Remigio M."},{"family":"Williams","given":"Gail M."},{"family":"Ross","given":"Allen G."},{"family":"Gray","given":"Darren J."},{"family":"Gobert","given":"Geoffrey N."}],"issued":{"date-parts":[["2015",6]]}}},{"id":3745,"uris":["http://zotero.org/users/2169282/items/J9C2SDDU"],"uri":["http://zotero.org/users/2169282/items/J9C2SDDU"],"itemData":{"id":3745,"type":"article-journal","title":"The synergistic effect of concomitant schistosomiasis, hookworm, and Trichuris infections on children's anemia burden","container-title":"Plos Neglected Tropical Diseases","volume":"2","issue":"6","archive_location":"ISI:000261807000012","URL":"://000261807000012","DOI":"10.1371/journal.pntd.0000245","ISSN":"1935-2735","shortTitle":"The synergistic effect of concomitant schistosomiasis, hookworm, and Trichuris infections on children's anemia burden","author":[{"family":"Ezeamama","given":"A. E."},{"family":"McGarvey","given":"S. T."},{"family":"Acosta","given":"L. P."},{"family":"Zierler","given":"S."},{"family":"Manalo","given":"D. L."},{"family":"Wu","given":"H. W."},{"family":"Kurtis","given":"J. D."},{"family":"Mor","given":"V."},{"family":"Olveda","given":"R. M."},{"family":"Friedman","given":"J. F."}],"issued":{"date-parts":[["2008",6]]}}},{"id":6630,"uris":["http://zotero.org/users/2169282/items/VFPKMZ8M"],"uri":["http://zotero.org/users/2169282/items/VFPKMZ8M"],"itemData":{"id":6630,"type":"article-journal","title":"Polyparasite Helminth Infections and Their Association to Anaemia and Undernutrition in Northern Rwanda","container-title":"PLoS Negl Trop Dis","page":"e517","volume":"3","issue":"9","source":"PLoS Journals","abstract":"Author Summary\nThe helminth infections—schistosomiasis, hookworm, ascariasis and trichuriasis—are the main neglected tropical diseases (NTDs) to thrive in sub-Saharan Africa. Here we assess the distribution and the intensities of such polyparasite infections in two districts of the Northern Province in Rwanda and determine whether these are associated with anaemia, lowered haemoglobin levels and recent and/or chronic undernutrition. Rwanda is a small landlocked country in Central Africa where no research or control efforts on NTDs has been conducted since before the genocide in 1994. The current study aimed to elucidate, for the first time post-genocide, the burden of NTDs on the health of the Rwandan people and potential associated morbidity. Despite the fact that we observed low morbidity levels and intensities of polyparasite helminth infections, we recommend sustainable efforts for the deworming of the Rwandan people to be continued in order to offer a worm-free physical and cognitive development to the children of Rwanda and hence support the economic development of the country.","DOI":"10.1371/journal.pntd.0000517","journalAbbreviation":"PLoS Negl Trop Dis","author":[{"family":"Mupfasoni","given":"Denise"},{"family":"Karibushi","given":"Blaise"},{"family":"Koukounari","given":"Artemis"},{"family":"Ruberanziza","given":"Eugene"},{"family":"Kaberuka","given":"Teddy"},{"family":"Kramer","given":"Michael H."},{"family":"Mukabayire","given":"Odette"},{"family":"Kabera","given":"Michee"},{"family":"Nizeyimana","given":"Vianney"},{"family":"Deville","given":"Marie-Alice"},{"family":"Ruxin","given":"Josh"},{"family":"Webster","given":"Joanne P."},{"family":"Fenwick","given":"Alan"}],"issued":{"date-parts":[["2009",9,15]]}}},{"id":6627,"uris":["http://zotero.org/users/2169282/items/F7CGUZV9"],"uri":["http://zotero.org/users/2169282/items/F7CGUZV9"],"itemData":{"id":6627,"type":"article-journal","title":"The association between multiple intestinal helminth infections and blood group, anaemia and nutritional status in human populations from Dore Bafeno, southern Ethiopia","container-title":"Journal of Helminthology","page":"152-9","volume":"88","issue":"2","source":"ProQuest","abstract":"Abstract\nIn this cross-sectional study, the associations between helminth infections and ABO blood group, anaemia and undernutrition were investigated in 480 febrile outpatients who visited Dore Bafeno Health Centre, southern Ethiopia, in December 2010. Stool specimens were processed using the Kato-Katz method and examined for intestinal helminth infections. Haemoglobin level was measured using a HemoCue machine and blood group was determined using an antisera haemagglutination test. Nutritional status of the study participants was assessed using height and weight measurements. Among the study participants, 50.2% were infected with intestinal helminths. Ascaris lumbricoides (32.7%), Trichuris trichiura (12.7%), Schistosoma mansoni (11.9%) and hookworm (11.0%) were the most frequently diagnosed helminths. The odds of infection and mean eggs per gram of different intestinal helminth species were comparable between the various blood groups. Among individuals who were infected with intestinal helminth(s), the mean haemoglobin level was significantly lower in individuals harbouring three or more helminth species and blood type AB compared to cases with double or single helminth infection and blood type O, respectively. The odds of being underweight was significantly higher in A. lumbricoides and T. trichiura infected individuals of age &lt; or = 5 and &gt; or = 20 years, respectively, when compared to individuals of the matching age group without intestinal helminths. In conclusion, infection with multiple intestinal helminths was associated with lower haemoglobin level, which was more severe in individuals with blood type AB. Future studies should focus on mechanisms by which blood group AB exacerbates the helminth-related reduction in mean haemoglobin level. [PUBLICATION ABSTRACT]","DOI":"http://dx.doi.org/10.1017/S0022149X12000855","ISSN":"0022149X","language":"English","author":[{"family":"Degarege","given":"A."},{"family":"Animut","given":"A."},{"family":"Medhin","given":"G."},{"family":"Legesse","given":"M."},{"family":"Erko","given":"B."}],"issued":{"date-parts":[["2014",6]]}}},{"id":3007,"uris":["http://zotero.org/users/2169282/items/F9JRTIX3"],"uri":["http://zotero.org/users/2169282/items/F9JRTIX3"],"itemData":{"id":3007,"type":"article-journal","title":"Functional significance of low-intensity polyparasite helminth infections in anemia","container-title":"Journal of Infectious Diseases","page":"2160-2170","volume":"192","issue":"12","archive_location":"ISI:000233319200021","ISSN":"0022-1899","shortTitle":"Functional significance of low-intensity polyparasite helminth infections in anemia","author":[{"family":"Ezeamama","given":"A. E."},{"family":"Friedman","given":"J. F."},{"family":"Olveda","given":"R. M."},{"family":"Acosta","given":"L. P."},{"family":"Kurtis","given":"J. D."},{"family":"Mor","given":"V."},{"family":"McGarvey","given":"S. T."}],"issued":{"date-parts":[["2005",12]]}}}],"schema":"https://github.com/citation-style-language/schema/raw/master/csl-citation.json"} </w:instrText>
      </w:r>
      <w:r w:rsidR="00AB12F6">
        <w:rPr>
          <w:rFonts w:cs="Arial"/>
          <w:color w:val="000000" w:themeColor="text1"/>
        </w:rPr>
        <w:fldChar w:fldCharType="separate"/>
      </w:r>
      <w:r w:rsidR="001D07F2" w:rsidRPr="001D07F2">
        <w:rPr>
          <w:rFonts w:cs="Arial"/>
          <w:color w:val="000000"/>
          <w:szCs w:val="24"/>
          <w:vertAlign w:val="superscript"/>
        </w:rPr>
        <w:t>25–29</w:t>
      </w:r>
      <w:r w:rsidR="00AB12F6">
        <w:rPr>
          <w:rFonts w:cs="Arial"/>
          <w:color w:val="000000" w:themeColor="text1"/>
        </w:rPr>
        <w:fldChar w:fldCharType="end"/>
      </w:r>
      <w:r w:rsidR="005F493C">
        <w:rPr>
          <w:rFonts w:cs="Arial"/>
          <w:color w:val="000000" w:themeColor="text1"/>
        </w:rPr>
        <w:t>,</w:t>
      </w:r>
      <w:r w:rsidR="00AB12F6">
        <w:rPr>
          <w:rFonts w:cs="Arial"/>
          <w:color w:val="000000" w:themeColor="text1"/>
        </w:rPr>
        <w:t xml:space="preserve"> suggesting that the compound effects of multiple infections ma</w:t>
      </w:r>
      <w:del w:id="13" w:author="Clay" w:date="2015-07-23T11:20:00Z">
        <w:r w:rsidR="00AB12F6" w:rsidDel="002E0CCD">
          <w:rPr>
            <w:rFonts w:cs="Arial"/>
            <w:color w:val="000000" w:themeColor="text1"/>
          </w:rPr>
          <w:delText>n</w:delText>
        </w:r>
      </w:del>
      <w:r w:rsidR="00AB12F6">
        <w:rPr>
          <w:rFonts w:cs="Arial"/>
          <w:color w:val="000000" w:themeColor="text1"/>
        </w:rPr>
        <w:t xml:space="preserve">y be due to </w:t>
      </w:r>
      <w:r w:rsidR="005F493C">
        <w:rPr>
          <w:rFonts w:cs="Arial"/>
          <w:color w:val="000000" w:themeColor="text1"/>
        </w:rPr>
        <w:t>depletion of</w:t>
      </w:r>
      <w:r w:rsidR="00AB12F6">
        <w:rPr>
          <w:rFonts w:cs="Arial"/>
          <w:color w:val="000000" w:themeColor="text1"/>
        </w:rPr>
        <w:t xml:space="preserve"> host resources. </w:t>
      </w:r>
      <w:r w:rsidR="008D5CF9">
        <w:rPr>
          <w:rFonts w:cs="Arial"/>
          <w:color w:val="000000" w:themeColor="text1"/>
        </w:rPr>
        <w:t>The cause of the exacerb</w:t>
      </w:r>
      <w:r w:rsidR="003706E3">
        <w:rPr>
          <w:rFonts w:cs="Arial"/>
          <w:color w:val="000000" w:themeColor="text1"/>
        </w:rPr>
        <w:t xml:space="preserve">ated consequences </w:t>
      </w:r>
      <w:r w:rsidR="00F61CF1">
        <w:rPr>
          <w:rFonts w:cs="Arial"/>
          <w:color w:val="000000" w:themeColor="text1"/>
        </w:rPr>
        <w:t xml:space="preserve">of helminth co-infection for individual energy balance are largely </w:t>
      </w:r>
      <w:proofErr w:type="spellStart"/>
      <w:r w:rsidR="00F61CF1">
        <w:rPr>
          <w:rFonts w:cs="Arial"/>
          <w:color w:val="000000" w:themeColor="text1"/>
        </w:rPr>
        <w:t>undescribed</w:t>
      </w:r>
      <w:proofErr w:type="spellEnd"/>
      <w:r w:rsidR="00B64C56">
        <w:rPr>
          <w:rFonts w:cs="Arial"/>
          <w:color w:val="000000" w:themeColor="text1"/>
        </w:rPr>
        <w:t xml:space="preserve">, but a survey of human infections showed that </w:t>
      </w:r>
      <w:r w:rsidR="008B7078">
        <w:rPr>
          <w:rFonts w:cs="Arial"/>
          <w:color w:val="000000" w:themeColor="text1"/>
        </w:rPr>
        <w:t>parasites interact most frequently via shared resources</w:t>
      </w:r>
      <w:r w:rsidR="00B64C56">
        <w:rPr>
          <w:rFonts w:cs="Arial"/>
          <w:color w:val="000000" w:themeColor="text1"/>
        </w:rPr>
        <w:fldChar w:fldCharType="begin"/>
      </w:r>
      <w:r w:rsidR="001D07F2">
        <w:rPr>
          <w:rFonts w:cs="Arial"/>
          <w:color w:val="000000" w:themeColor="text1"/>
        </w:rPr>
        <w:instrText xml:space="preserve"> ADDIN ZOTERO_ITEM CSL_CITATION {"citationID":"1dkucoufhh","properties":{"formattedCitation":"{\\rtf \\super 30\\nosupersub{}}","plainCitation":"30"},"citationItems":[{"id":3894,"uris":["http://zotero.org/users/2169282/items/JRJP5945"],"uri":["http://zotero.org/users/2169282/items/JRJP5945"],"itemData":{"id":3894,"type":"article-journal","title":"Analysis of a summary network of co-infection in humans reveals that parasites interact most via shared resources","container-title":"Proceedings of the Royal Society B: Biological Sciences","volume":"281","issue":"1782","abstract":"Simultaneous infection by multiple parasite species (viruses, bacteria, helminths, protozoa or fungi) is commonplace. Most reports show co-infected humans to have worse health than those with single infections. However, we have little understanding of how co-infecting parasites interact within human hosts. We used data from over 300 published studies to construct a network that offers the first broad indications of how groups of co-infecting parasites tend to interact. The network had three levels comprising parasites, the resources they consume and the immune responses they elicit, connected by potential, observed and experimentally proved links. Pairs of parasite species had most potential to interact indirectly through shared resources, rather than through immune responses or other parasites. In addition, the network comprised 10 tightly knit groups, eight of which were associated with particular body parts, and seven of which were dominated by parasite–resource links. Reported co-infection in humans is therefore structured by physical location within the body, with bottom-up, resource-mediated processes most often influencing how, where and which co-infecting parasites interact. The many indirect interactions show how treating an infection could affect other infections in co-infected patients, but the compartmentalized structure of the network will limit how far these indirect effects are likely to spread.","URL":"http://rspb.royalsocietypublishing.org/content/281/1782/20132286.abstract","DOI":"10.1098/rspb.2013.2286","shortTitle":"Analysis of a summary network of co-infection in humans reveals that parasites interact most via shared resources","author":[{"family":"Griffiths","given":"Emily C."},{"family":"Pedersen","given":"Amy B."},{"family":"Fenton","given":"Andy"},{"family":"Petchey","given":"Owen L."}],"issued":{"date-parts":[["2014",5,7]]}}}],"schema":"https://github.com/citation-style-language/schema/raw/master/csl-citation.json"} </w:instrText>
      </w:r>
      <w:r w:rsidR="00B64C56">
        <w:rPr>
          <w:rFonts w:cs="Arial"/>
          <w:color w:val="000000" w:themeColor="text1"/>
        </w:rPr>
        <w:fldChar w:fldCharType="separate"/>
      </w:r>
      <w:r w:rsidR="001D07F2" w:rsidRPr="001D07F2">
        <w:rPr>
          <w:rFonts w:cs="Arial"/>
          <w:color w:val="000000"/>
          <w:szCs w:val="24"/>
          <w:vertAlign w:val="superscript"/>
        </w:rPr>
        <w:t>30</w:t>
      </w:r>
      <w:r w:rsidR="00B64C56">
        <w:rPr>
          <w:rFonts w:cs="Arial"/>
          <w:color w:val="000000" w:themeColor="text1"/>
        </w:rPr>
        <w:fldChar w:fldCharType="end"/>
      </w:r>
      <w:r w:rsidR="00F61CF1">
        <w:rPr>
          <w:rFonts w:cs="Arial"/>
          <w:color w:val="000000" w:themeColor="text1"/>
        </w:rPr>
        <w:t xml:space="preserve">. Similarly lacking are data on the effects of </w:t>
      </w:r>
      <w:r w:rsidR="001A3D75">
        <w:rPr>
          <w:rFonts w:cs="Arial"/>
          <w:color w:val="000000" w:themeColor="text1"/>
        </w:rPr>
        <w:t>helminth</w:t>
      </w:r>
      <w:r w:rsidR="00F61CF1">
        <w:rPr>
          <w:rFonts w:cs="Arial"/>
          <w:color w:val="000000" w:themeColor="text1"/>
        </w:rPr>
        <w:t xml:space="preserve"> co-infec</w:t>
      </w:r>
      <w:r w:rsidR="001A3D75">
        <w:rPr>
          <w:rFonts w:cs="Arial"/>
          <w:color w:val="000000" w:themeColor="text1"/>
        </w:rPr>
        <w:t>tion</w:t>
      </w:r>
      <w:r w:rsidR="00F61CF1">
        <w:rPr>
          <w:rFonts w:cs="Arial"/>
          <w:color w:val="000000" w:themeColor="text1"/>
        </w:rPr>
        <w:t xml:space="preserve"> on </w:t>
      </w:r>
      <w:r w:rsidR="001A3D75">
        <w:rPr>
          <w:rFonts w:cs="Arial"/>
          <w:color w:val="000000" w:themeColor="text1"/>
        </w:rPr>
        <w:t xml:space="preserve">worm </w:t>
      </w:r>
      <w:r w:rsidR="00F61CF1">
        <w:rPr>
          <w:rFonts w:cs="Arial"/>
          <w:color w:val="000000" w:themeColor="text1"/>
        </w:rPr>
        <w:t xml:space="preserve">loads and </w:t>
      </w:r>
      <w:r w:rsidR="00B64C56">
        <w:rPr>
          <w:rFonts w:cs="Arial"/>
          <w:color w:val="000000" w:themeColor="text1"/>
        </w:rPr>
        <w:t>transmission potential. Additionally, my dissertation research demonstrated that helminth species may respond in opposing man</w:t>
      </w:r>
      <w:ins w:id="14" w:author="Clay" w:date="2015-07-23T11:21:00Z">
        <w:r w:rsidR="002E0CCD">
          <w:rPr>
            <w:rFonts w:cs="Arial"/>
            <w:color w:val="000000" w:themeColor="text1"/>
          </w:rPr>
          <w:t>ne</w:t>
        </w:r>
      </w:ins>
      <w:del w:id="15" w:author="Clay" w:date="2015-07-23T11:21:00Z">
        <w:r w:rsidR="00B64C56" w:rsidDel="002E0CCD">
          <w:rPr>
            <w:rFonts w:cs="Arial"/>
            <w:color w:val="000000" w:themeColor="text1"/>
          </w:rPr>
          <w:delText>o</w:delText>
        </w:r>
      </w:del>
      <w:r w:rsidR="00B64C56">
        <w:rPr>
          <w:rFonts w:cs="Arial"/>
          <w:color w:val="000000" w:themeColor="text1"/>
        </w:rPr>
        <w:t>rs to protein limitation</w:t>
      </w:r>
      <w:r w:rsidR="00B64C56">
        <w:rPr>
          <w:rFonts w:cs="Arial"/>
          <w:color w:val="000000" w:themeColor="text1"/>
        </w:rPr>
        <w:fldChar w:fldCharType="begin"/>
      </w:r>
      <w:r w:rsidR="00BC1FF2">
        <w:rPr>
          <w:rFonts w:cs="Arial"/>
          <w:color w:val="000000" w:themeColor="text1"/>
        </w:rPr>
        <w:instrText xml:space="preserve"> ADDIN ZOTERO_ITEM CSL_CITATION {"citationID":"2d39r9o1v9","properties":{"formattedCitation":"{\\rtf \\super 14\\nosupersub{}}","plainCitation":"14"},"citationItems":[{"id":5495,"uris":["http://zotero.org/users/2169282/items/6FNTUN6U"],"uri":["http://zotero.org/users/2169282/items/6FNTUN6U"],"itemData":{"id":5495,"type":"article-journal","title":"Resource limitation alters the consequences of co-infection for both hosts and parasites","container-title":"International Journal for Parasitology","page":"455-463","volume":"45","issue":"7","source":"ScienceDirect","abstract":"Most animals are concurrently infected with multiple parasite species and live in environments with fluctuating resource availability. Resource limitation can influence host immune responses and the degree of competition between co-infecting parasites, yet its effects on individual health and pathogen transmission have not been studied for co-infected hosts. To test how resource limitation affects immune trade-offs and co-infection outcomes, we conducted a factorial experiment using laboratory mice. Mice were given a standard or low protein diet, dosed with two species of helminths (alone and in combination), and then challenged with a microparasite. Using a community ecology trophic framework, we found that co-infection influenced parasite survival and reproduction via host immunity, but the magnitude and direction of responses depended on resources and the combination of co-infecting parasites. Our findings highlight that resources and their consequence for host defenses are a key context that shapes the magnitude and direction of parasite interactions.","DOI":"10.1016/j.ijpara.2015.02.005","ISSN":"0020-7519","journalAbbreviation":"International Journal for Parasitology","author":[{"family":"Budischak","given":"Sarah A."},{"family":"Sakamoto","given":"Kaori"},{"family":"Megow","given":"Lindsey C."},{"family":"Cummings","given":"Kelly R."},{"family":"Urban Jr.","given":"Joseph F."},{"family":"Ezenwa","given":"Vanessa O."}],"issued":{"date-parts":[["2015",6]]}}}],"schema":"https://github.com/citation-style-language/schema/raw/master/csl-citation.json"} </w:instrText>
      </w:r>
      <w:r w:rsidR="00B64C56">
        <w:rPr>
          <w:rFonts w:cs="Arial"/>
          <w:color w:val="000000" w:themeColor="text1"/>
        </w:rPr>
        <w:fldChar w:fldCharType="separate"/>
      </w:r>
      <w:r w:rsidR="00BC1FF2" w:rsidRPr="00BC1FF2">
        <w:rPr>
          <w:rFonts w:cs="Arial"/>
          <w:color w:val="000000"/>
          <w:szCs w:val="24"/>
          <w:vertAlign w:val="superscript"/>
        </w:rPr>
        <w:t>14</w:t>
      </w:r>
      <w:r w:rsidR="00B64C56">
        <w:rPr>
          <w:rFonts w:cs="Arial"/>
          <w:color w:val="000000" w:themeColor="text1"/>
        </w:rPr>
        <w:fldChar w:fldCharType="end"/>
      </w:r>
      <w:r w:rsidR="00B64C56">
        <w:rPr>
          <w:rFonts w:cs="Arial"/>
          <w:color w:val="000000" w:themeColor="text1"/>
        </w:rPr>
        <w:t xml:space="preserve">. </w:t>
      </w:r>
      <w:r w:rsidR="00ED2B5C" w:rsidRPr="005F493C">
        <w:rPr>
          <w:rFonts w:cs="Arial"/>
          <w:b/>
          <w:color w:val="000000" w:themeColor="text1"/>
        </w:rPr>
        <w:t xml:space="preserve">Given the </w:t>
      </w:r>
      <w:r w:rsidR="001A3D75" w:rsidRPr="005F493C">
        <w:rPr>
          <w:rFonts w:cs="Arial"/>
          <w:b/>
          <w:color w:val="000000" w:themeColor="text1"/>
        </w:rPr>
        <w:t xml:space="preserve">substantial </w:t>
      </w:r>
      <w:r w:rsidR="00ED2B5C" w:rsidRPr="005F493C">
        <w:rPr>
          <w:rFonts w:cs="Arial"/>
          <w:b/>
          <w:color w:val="000000" w:themeColor="text1"/>
        </w:rPr>
        <w:t xml:space="preserve">effects of helminth co-infection on human morbidity, the tight, yet complex, links between </w:t>
      </w:r>
      <w:r w:rsidR="001A3D75" w:rsidRPr="005F493C">
        <w:rPr>
          <w:rFonts w:cs="Arial"/>
          <w:b/>
          <w:color w:val="000000" w:themeColor="text1"/>
        </w:rPr>
        <w:t>nutrition</w:t>
      </w:r>
      <w:r w:rsidR="00ED2B5C" w:rsidRPr="005F493C">
        <w:rPr>
          <w:rFonts w:cs="Arial"/>
          <w:b/>
          <w:color w:val="000000" w:themeColor="text1"/>
        </w:rPr>
        <w:t xml:space="preserve"> and helminth co-infection warrant further investigation</w:t>
      </w:r>
      <w:r w:rsidR="00ED2B5C">
        <w:rPr>
          <w:rFonts w:cs="Arial"/>
          <w:color w:val="000000" w:themeColor="text1"/>
        </w:rPr>
        <w:t xml:space="preserve">. </w:t>
      </w:r>
    </w:p>
    <w:p w14:paraId="58E3C72C" w14:textId="7524F6C5" w:rsidR="002E01CA" w:rsidRPr="002E01CA" w:rsidRDefault="00483263" w:rsidP="002E01CA">
      <w:pPr>
        <w:ind w:firstLine="720"/>
        <w:rPr>
          <w:rFonts w:cs="Arial"/>
          <w:color w:val="000000" w:themeColor="text1"/>
        </w:rPr>
      </w:pPr>
      <w:r>
        <w:rPr>
          <w:rFonts w:cs="Arial"/>
          <w:b/>
          <w:noProof/>
          <w:color w:val="000000" w:themeColor="text1"/>
        </w:rPr>
        <mc:AlternateContent>
          <mc:Choice Requires="wps">
            <w:drawing>
              <wp:anchor distT="0" distB="0" distL="114300" distR="114300" simplePos="0" relativeHeight="251673600" behindDoc="0" locked="0" layoutInCell="1" allowOverlap="1" wp14:anchorId="425A3599" wp14:editId="19D6059C">
                <wp:simplePos x="0" y="0"/>
                <wp:positionH relativeFrom="column">
                  <wp:posOffset>124460</wp:posOffset>
                </wp:positionH>
                <wp:positionV relativeFrom="paragraph">
                  <wp:posOffset>2110105</wp:posOffset>
                </wp:positionV>
                <wp:extent cx="2524760" cy="1431290"/>
                <wp:effectExtent l="0" t="0" r="15240" b="16510"/>
                <wp:wrapTight wrapText="bothSides">
                  <wp:wrapPolygon edited="0">
                    <wp:start x="0" y="0"/>
                    <wp:lineTo x="0" y="21466"/>
                    <wp:lineTo x="21513" y="21466"/>
                    <wp:lineTo x="21513"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524760" cy="14312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A909A4" w14:textId="49D42403" w:rsidR="00FF5939" w:rsidRPr="00DB41C1" w:rsidRDefault="00FF5939" w:rsidP="002E01CA">
                            <w:pPr>
                              <w:tabs>
                                <w:tab w:val="left" w:pos="0"/>
                              </w:tabs>
                              <w:rPr>
                                <w:sz w:val="19"/>
                                <w:szCs w:val="19"/>
                              </w:rPr>
                            </w:pPr>
                            <w:r w:rsidRPr="00DB41C1">
                              <w:rPr>
                                <w:b/>
                                <w:sz w:val="19"/>
                                <w:szCs w:val="19"/>
                              </w:rPr>
                              <w:t>Figure 1.</w:t>
                            </w:r>
                            <w:r w:rsidRPr="00DB41C1">
                              <w:rPr>
                                <w:sz w:val="19"/>
                                <w:szCs w:val="19"/>
                              </w:rPr>
                              <w:t xml:space="preserve"> A) The classic energy budget framework posits that energy intake goes to feces, urine, respiration, or production. B) </w:t>
                            </w:r>
                            <w:r>
                              <w:rPr>
                                <w:sz w:val="19"/>
                                <w:szCs w:val="19"/>
                              </w:rPr>
                              <w:t>The</w:t>
                            </w:r>
                            <w:r w:rsidRPr="00DB41C1">
                              <w:rPr>
                                <w:sz w:val="19"/>
                                <w:szCs w:val="19"/>
                              </w:rPr>
                              <w:t xml:space="preserve"> proposed new </w:t>
                            </w:r>
                            <w:r>
                              <w:rPr>
                                <w:sz w:val="19"/>
                                <w:szCs w:val="19"/>
                              </w:rPr>
                              <w:t xml:space="preserve">dynamic </w:t>
                            </w:r>
                            <w:r w:rsidRPr="00DB41C1">
                              <w:rPr>
                                <w:sz w:val="19"/>
                                <w:szCs w:val="19"/>
                              </w:rPr>
                              <w:t xml:space="preserve">energy budget </w:t>
                            </w:r>
                            <w:r>
                              <w:rPr>
                                <w:sz w:val="19"/>
                                <w:szCs w:val="19"/>
                              </w:rPr>
                              <w:t xml:space="preserve"> (DEB) </w:t>
                            </w:r>
                            <w:r w:rsidRPr="00DB41C1">
                              <w:rPr>
                                <w:sz w:val="19"/>
                                <w:szCs w:val="19"/>
                              </w:rPr>
                              <w:t>framework</w:t>
                            </w:r>
                            <w:r>
                              <w:rPr>
                                <w:sz w:val="19"/>
                                <w:szCs w:val="19"/>
                              </w:rPr>
                              <w:t xml:space="preserve"> that showing three places where different types of parasites (P1, P2, P3) can steal host resources. The DEB </w:t>
                            </w:r>
                            <w:r w:rsidRPr="00DB41C1">
                              <w:rPr>
                                <w:sz w:val="19"/>
                                <w:szCs w:val="19"/>
                              </w:rPr>
                              <w:t>also includes positive (green) and negative (red) feedbacks due to C) parasite load and D) resistance and tolerance</w:t>
                            </w:r>
                            <w:r>
                              <w:rPr>
                                <w:sz w:val="19"/>
                                <w:szCs w:val="19"/>
                              </w:rPr>
                              <w:t xml:space="preserve"> induced</w:t>
                            </w:r>
                            <w:r w:rsidRPr="00DB41C1">
                              <w:rPr>
                                <w:sz w:val="19"/>
                                <w:szCs w:val="19"/>
                              </w:rPr>
                              <w:t xml:space="preserve"> immune responses</w:t>
                            </w:r>
                            <w:r>
                              <w:rPr>
                                <w:sz w:val="19"/>
                                <w:szCs w:val="19"/>
                              </w:rPr>
                              <w:t>.</w:t>
                            </w:r>
                          </w:p>
                        </w:txbxContent>
                      </wps:txbx>
                      <wps:bodyPr rot="0" spcFirstLastPara="0" vertOverflow="overflow" horzOverflow="overflow" vert="horz" wrap="square" lIns="0" tIns="4572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left:0;text-align:left;margin-left:9.8pt;margin-top:166.15pt;width:198.8pt;height:11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" filled="f" stroked="f">
                <v:textbox inset="0,,0,0">
                  <w:txbxContent>
                    <w:p w14:paraId="7DA909A4" w14:textId="49D42403" w:rsidR="00755B9E" w:rsidRPr="00DB41C1" w:rsidRDefault="00755B9E" w:rsidP="002E01CA">
                      <w:pPr>
                        <w:tabs>
                          <w:tab w:val="left" w:pos="0"/>
                        </w:tabs>
                        <w:rPr>
                          <w:sz w:val="19"/>
                          <w:szCs w:val="19"/>
                        </w:rPr>
                      </w:pPr>
                      <w:r w:rsidRPr="00DB41C1">
                        <w:rPr>
                          <w:b/>
                          <w:sz w:val="19"/>
                          <w:szCs w:val="19"/>
                        </w:rPr>
                        <w:t>Figure 1.</w:t>
                      </w:r>
                      <w:r w:rsidRPr="00DB41C1">
                        <w:rPr>
                          <w:sz w:val="19"/>
                          <w:szCs w:val="19"/>
                        </w:rPr>
                        <w:t xml:space="preserve"> A) The classic energy budget framework posits that energy intake goes to feces, urine, respiration, or production. B) </w:t>
                      </w:r>
                      <w:r>
                        <w:rPr>
                          <w:sz w:val="19"/>
                          <w:szCs w:val="19"/>
                        </w:rPr>
                        <w:t>The</w:t>
                      </w:r>
                      <w:r w:rsidRPr="00DB41C1">
                        <w:rPr>
                          <w:sz w:val="19"/>
                          <w:szCs w:val="19"/>
                        </w:rPr>
                        <w:t xml:space="preserve"> proposed new </w:t>
                      </w:r>
                      <w:r>
                        <w:rPr>
                          <w:sz w:val="19"/>
                          <w:szCs w:val="19"/>
                        </w:rPr>
                        <w:t xml:space="preserve">dynamic </w:t>
                      </w:r>
                      <w:r w:rsidRPr="00DB41C1">
                        <w:rPr>
                          <w:sz w:val="19"/>
                          <w:szCs w:val="19"/>
                        </w:rPr>
                        <w:t xml:space="preserve">energy budget </w:t>
                      </w:r>
                      <w:r>
                        <w:rPr>
                          <w:sz w:val="19"/>
                          <w:szCs w:val="19"/>
                        </w:rPr>
                        <w:t xml:space="preserve"> (DEB) </w:t>
                      </w:r>
                      <w:r w:rsidRPr="00DB41C1">
                        <w:rPr>
                          <w:sz w:val="19"/>
                          <w:szCs w:val="19"/>
                        </w:rPr>
                        <w:t>framework</w:t>
                      </w:r>
                      <w:r>
                        <w:rPr>
                          <w:sz w:val="19"/>
                          <w:szCs w:val="19"/>
                        </w:rPr>
                        <w:t xml:space="preserve"> that showing three places where different types of parasites (P1, P2, P3) can steal host resources. The DEB </w:t>
                      </w:r>
                      <w:r w:rsidRPr="00DB41C1">
                        <w:rPr>
                          <w:sz w:val="19"/>
                          <w:szCs w:val="19"/>
                        </w:rPr>
                        <w:t>also includes positive (green) and negative (red) feedbacks due to C) parasite load and D) resistance and tolerance</w:t>
                      </w:r>
                      <w:r>
                        <w:rPr>
                          <w:sz w:val="19"/>
                          <w:szCs w:val="19"/>
                        </w:rPr>
                        <w:t xml:space="preserve"> induced</w:t>
                      </w:r>
                      <w:r w:rsidRPr="00DB41C1">
                        <w:rPr>
                          <w:sz w:val="19"/>
                          <w:szCs w:val="19"/>
                        </w:rPr>
                        <w:t xml:space="preserve"> immune responses</w:t>
                      </w:r>
                      <w:r>
                        <w:rPr>
                          <w:sz w:val="19"/>
                          <w:szCs w:val="19"/>
                        </w:rPr>
                        <w:t>.</w:t>
                      </w:r>
                    </w:p>
                  </w:txbxContent>
                </v:textbox>
                <w10:wrap type="tight"/>
              </v:shape>
            </w:pict>
          </mc:Fallback>
        </mc:AlternateContent>
      </w:r>
      <w:r>
        <w:rPr>
          <w:rFonts w:cs="Arial"/>
          <w:b/>
          <w:noProof/>
          <w:color w:val="000000" w:themeColor="text1"/>
        </w:rPr>
        <w:drawing>
          <wp:anchor distT="0" distB="0" distL="114300" distR="114300" simplePos="0" relativeHeight="251701248" behindDoc="1" locked="0" layoutInCell="1" allowOverlap="1" wp14:anchorId="6BCE592B" wp14:editId="3548EBDC">
            <wp:simplePos x="0" y="0"/>
            <wp:positionH relativeFrom="column">
              <wp:posOffset>2681605</wp:posOffset>
            </wp:positionH>
            <wp:positionV relativeFrom="paragraph">
              <wp:posOffset>2110105</wp:posOffset>
            </wp:positionV>
            <wp:extent cx="4300220" cy="2080260"/>
            <wp:effectExtent l="0" t="0" r="0" b="2540"/>
            <wp:wrapTight wrapText="bothSides">
              <wp:wrapPolygon edited="0">
                <wp:start x="0" y="0"/>
                <wp:lineTo x="0" y="21363"/>
                <wp:lineTo x="21434" y="21363"/>
                <wp:lineTo x="21434"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 model diagrams 2.png"/>
                    <pic:cNvPicPr/>
                  </pic:nvPicPr>
                  <pic:blipFill>
                    <a:blip r:embed="rId7">
                      <a:extLst>
                        <a:ext uri="{28A0092B-C50C-407E-A947-70E740481C1C}">
                          <a14:useLocalDpi xmlns:a14="http://schemas.microsoft.com/office/drawing/2010/main" val="0"/>
                        </a:ext>
                      </a:extLst>
                    </a:blip>
                    <a:stretch>
                      <a:fillRect/>
                    </a:stretch>
                  </pic:blipFill>
                  <pic:spPr>
                    <a:xfrm>
                      <a:off x="0" y="0"/>
                      <a:ext cx="4300220" cy="2080260"/>
                    </a:xfrm>
                    <a:prstGeom prst="rect">
                      <a:avLst/>
                    </a:prstGeom>
                  </pic:spPr>
                </pic:pic>
              </a:graphicData>
            </a:graphic>
            <wp14:sizeRelH relativeFrom="margin">
              <wp14:pctWidth>0</wp14:pctWidth>
            </wp14:sizeRelH>
            <wp14:sizeRelV relativeFrom="margin">
              <wp14:pctHeight>0</wp14:pctHeight>
            </wp14:sizeRelV>
          </wp:anchor>
        </w:drawing>
      </w:r>
      <w:r w:rsidR="00CA4DED">
        <w:rPr>
          <w:rFonts w:cs="Arial"/>
          <w:b/>
          <w:color w:val="000000" w:themeColor="text1"/>
        </w:rPr>
        <w:t>I propose that a</w:t>
      </w:r>
      <w:r w:rsidR="00CA4DED" w:rsidRPr="00C16EFB">
        <w:rPr>
          <w:rFonts w:cs="Arial"/>
          <w:b/>
          <w:color w:val="000000" w:themeColor="text1"/>
        </w:rPr>
        <w:t xml:space="preserve"> quantitative, mechanistic understanding of the interplay between an individual’s energetics, immune responses, and parasite infection could be used to predict the consequences of malnutrition and to maximize success of nutritional supplementation and deworming </w:t>
      </w:r>
      <w:r w:rsidR="00CA4DED" w:rsidRPr="007E01F3">
        <w:rPr>
          <w:rFonts w:cs="Arial"/>
          <w:b/>
          <w:color w:val="000000" w:themeColor="text1"/>
        </w:rPr>
        <w:t>programs</w:t>
      </w:r>
      <w:r w:rsidR="00CA4DED" w:rsidRPr="007E01F3">
        <w:rPr>
          <w:rFonts w:cs="Arial"/>
          <w:color w:val="000000" w:themeColor="text1"/>
        </w:rPr>
        <w:t xml:space="preserve">. </w:t>
      </w:r>
      <w:r w:rsidR="00CA4DED">
        <w:rPr>
          <w:rFonts w:cs="Arial"/>
          <w:color w:val="000000" w:themeColor="text1"/>
        </w:rPr>
        <w:t xml:space="preserve">Individual pieces of the complex negative spiral dynamics have been studied (i.e. the effects of protein malnutrition on immune function), but a theoretical framework is needed to integrate them. First applied to parasite infection in the 1980s, the classic energy budget </w:t>
      </w:r>
      <w:r w:rsidR="00FD1A73">
        <w:rPr>
          <w:rFonts w:cs="Arial"/>
          <w:color w:val="000000" w:themeColor="text1"/>
        </w:rPr>
        <w:t xml:space="preserve">approach </w:t>
      </w:r>
      <w:r w:rsidR="00CA4DED">
        <w:rPr>
          <w:rFonts w:cs="Arial"/>
          <w:color w:val="000000" w:themeColor="text1"/>
        </w:rPr>
        <w:t>is based on subtracting energy lost in feces, urine, and respiration from those ingested to estimate energy available for production (e.g. growth, reproduction</w:t>
      </w:r>
      <w:ins w:id="16" w:author="Clay" w:date="2015-07-23T11:22:00Z">
        <w:r w:rsidR="002E0CCD">
          <w:rPr>
            <w:rFonts w:cs="Arial"/>
            <w:color w:val="000000" w:themeColor="text1"/>
          </w:rPr>
          <w:t xml:space="preserve">; </w:t>
        </w:r>
      </w:ins>
      <w:del w:id="17" w:author="Clay" w:date="2015-07-23T11:22:00Z">
        <w:r w:rsidR="00CA4DED" w:rsidDel="002E0CCD">
          <w:rPr>
            <w:rFonts w:cs="Arial"/>
            <w:color w:val="000000" w:themeColor="text1"/>
          </w:rPr>
          <w:delText>) (</w:delText>
        </w:r>
      </w:del>
      <w:r w:rsidR="00CA4DED">
        <w:rPr>
          <w:rFonts w:cs="Arial"/>
          <w:color w:val="000000" w:themeColor="text1"/>
        </w:rPr>
        <w:t xml:space="preserve">Fig 1A). By comparing budgets of infected and non-infected hosts, the net effects on energy available for production can be determined. However, the classic energy budget framework does not incorporate immunity, parasite load, or feedback among compartments in the model. Accordingly, it fails to capture the complex effects of nutrition on immune function and of immune responses on parasite infection. </w:t>
      </w:r>
      <w:r w:rsidR="00FD1A73" w:rsidRPr="007E01F3">
        <w:rPr>
          <w:rFonts w:cs="Arial"/>
          <w:color w:val="000000" w:themeColor="text1"/>
        </w:rPr>
        <w:t xml:space="preserve">My training as an integrative ecologist has given me the tools to </w:t>
      </w:r>
      <w:r w:rsidR="00FD1A73" w:rsidRPr="007E01F3">
        <w:rPr>
          <w:rFonts w:cs="Arial"/>
        </w:rPr>
        <w:t>unite and build upon previous multidisciplinary advances by taking a new</w:t>
      </w:r>
      <w:r w:rsidR="00FD1A73">
        <w:rPr>
          <w:rFonts w:cs="Arial"/>
        </w:rPr>
        <w:t xml:space="preserve"> dynamic</w:t>
      </w:r>
      <w:r w:rsidR="00FD1A73" w:rsidRPr="007E01F3">
        <w:rPr>
          <w:rFonts w:cs="Arial"/>
        </w:rPr>
        <w:t xml:space="preserve"> energy budget </w:t>
      </w:r>
      <w:r w:rsidR="00FD1A73">
        <w:rPr>
          <w:rFonts w:cs="Arial"/>
        </w:rPr>
        <w:t xml:space="preserve">(DEB) </w:t>
      </w:r>
      <w:r w:rsidR="00FD1A73" w:rsidRPr="007E01F3">
        <w:rPr>
          <w:rFonts w:cs="Arial"/>
        </w:rPr>
        <w:t>approach</w:t>
      </w:r>
      <w:r w:rsidR="00FD1A73">
        <w:rPr>
          <w:rFonts w:cs="Arial"/>
        </w:rPr>
        <w:t xml:space="preserve"> (Fig </w:t>
      </w:r>
      <w:commentRangeStart w:id="18"/>
      <w:r w:rsidR="00FD1A73">
        <w:rPr>
          <w:rFonts w:cs="Arial"/>
        </w:rPr>
        <w:t>1B</w:t>
      </w:r>
      <w:commentRangeEnd w:id="18"/>
      <w:r w:rsidR="002E0CCD">
        <w:rPr>
          <w:rStyle w:val="CommentReference"/>
        </w:rPr>
        <w:commentReference w:id="18"/>
      </w:r>
      <w:r w:rsidR="00FD1A73">
        <w:rPr>
          <w:rFonts w:cs="Arial"/>
        </w:rPr>
        <w:t>)</w:t>
      </w:r>
      <w:r w:rsidR="00FD1A73" w:rsidRPr="007E01F3">
        <w:rPr>
          <w:rFonts w:cs="Arial"/>
          <w:b/>
        </w:rPr>
        <w:t>.</w:t>
      </w:r>
      <w:r w:rsidR="00FD1A73">
        <w:rPr>
          <w:rFonts w:cs="Arial"/>
          <w:b/>
        </w:rPr>
        <w:t xml:space="preserve"> </w:t>
      </w:r>
    </w:p>
    <w:p w14:paraId="3A11BCD9" w14:textId="78A11C1D" w:rsidR="00FB0844" w:rsidRPr="00EC31C0" w:rsidRDefault="00FB0844" w:rsidP="00FA6919">
      <w:pPr>
        <w:ind w:right="558"/>
        <w:rPr>
          <w:rFonts w:cs="Arial"/>
          <w:b/>
          <w:color w:val="000000" w:themeColor="text1"/>
          <w:sz w:val="8"/>
          <w:szCs w:val="8"/>
        </w:rPr>
      </w:pPr>
    </w:p>
    <w:p w14:paraId="55869B03" w14:textId="654944DC" w:rsidR="00FB0844" w:rsidRPr="00EC31C0" w:rsidRDefault="00EC31C0" w:rsidP="00FA6919">
      <w:pPr>
        <w:ind w:right="558"/>
        <w:rPr>
          <w:rFonts w:cs="Arial"/>
          <w:b/>
          <w:sz w:val="8"/>
          <w:szCs w:val="8"/>
        </w:rPr>
      </w:pPr>
      <w:r>
        <w:rPr>
          <w:rFonts w:cs="Arial"/>
          <w:b/>
          <w:color w:val="000000" w:themeColor="text1"/>
        </w:rPr>
        <w:t xml:space="preserve">Specific </w:t>
      </w:r>
      <w:r w:rsidRPr="00945827">
        <w:rPr>
          <w:rFonts w:cs="Arial"/>
          <w:b/>
          <w:color w:val="000000" w:themeColor="text1"/>
        </w:rPr>
        <w:t>Approach</w:t>
      </w:r>
    </w:p>
    <w:p w14:paraId="0362E22D" w14:textId="25F1427A" w:rsidR="002E01CA" w:rsidRPr="00EC31C0" w:rsidRDefault="002E01CA" w:rsidP="00CE4AD7">
      <w:pPr>
        <w:ind w:firstLine="720"/>
        <w:rPr>
          <w:rFonts w:cs="Arial"/>
          <w:color w:val="000000" w:themeColor="text1"/>
          <w:sz w:val="8"/>
          <w:szCs w:val="8"/>
        </w:rPr>
      </w:pPr>
    </w:p>
    <w:p w14:paraId="61FDB3CE" w14:textId="10A98C3E" w:rsidR="0063408F" w:rsidRDefault="00654C32" w:rsidP="00CE4AD7">
      <w:pPr>
        <w:ind w:firstLine="720"/>
        <w:rPr>
          <w:rFonts w:cs="Arial"/>
        </w:rPr>
      </w:pPr>
      <w:r>
        <w:rPr>
          <w:rFonts w:cs="Arial"/>
        </w:rPr>
        <w:t>With this project, I w</w:t>
      </w:r>
      <w:r w:rsidR="00F91C46">
        <w:rPr>
          <w:rFonts w:cs="Arial"/>
        </w:rPr>
        <w:t>ill</w:t>
      </w:r>
      <w:r>
        <w:rPr>
          <w:rFonts w:cs="Arial"/>
        </w:rPr>
        <w:t xml:space="preserve"> </w:t>
      </w:r>
      <w:r w:rsidR="00F91C46">
        <w:rPr>
          <w:rFonts w:cs="Arial"/>
        </w:rPr>
        <w:t>develop and test</w:t>
      </w:r>
      <w:r>
        <w:rPr>
          <w:rFonts w:cs="Arial"/>
        </w:rPr>
        <w:t xml:space="preserve"> DEB</w:t>
      </w:r>
      <w:r w:rsidR="00701E42">
        <w:rPr>
          <w:rFonts w:cs="Arial"/>
        </w:rPr>
        <w:t xml:space="preserve"> </w:t>
      </w:r>
      <w:r w:rsidR="00F91C46">
        <w:rPr>
          <w:rFonts w:cs="Arial"/>
        </w:rPr>
        <w:t xml:space="preserve">models </w:t>
      </w:r>
      <w:r w:rsidR="00701E42">
        <w:rPr>
          <w:rFonts w:cs="Arial"/>
        </w:rPr>
        <w:t>of the</w:t>
      </w:r>
      <w:r w:rsidR="00E3759E">
        <w:rPr>
          <w:rFonts w:cs="Arial"/>
        </w:rPr>
        <w:t xml:space="preserve"> helminth-malnutrition</w:t>
      </w:r>
      <w:r w:rsidR="00292CD7">
        <w:rPr>
          <w:rFonts w:cs="Arial"/>
        </w:rPr>
        <w:t xml:space="preserve"> negative spiral</w:t>
      </w:r>
      <w:r w:rsidR="00F91C46">
        <w:rPr>
          <w:rFonts w:cs="Arial"/>
        </w:rPr>
        <w:t>.</w:t>
      </w:r>
      <w:r w:rsidR="00292CD7">
        <w:rPr>
          <w:rFonts w:cs="Arial"/>
        </w:rPr>
        <w:t xml:space="preserve"> </w:t>
      </w:r>
      <w:r w:rsidR="00E31FD5" w:rsidRPr="00C05516">
        <w:rPr>
          <w:rFonts w:cs="Arial"/>
          <w:b/>
          <w:color w:val="000000" w:themeColor="text1"/>
        </w:rPr>
        <w:t xml:space="preserve">I propose to </w:t>
      </w:r>
      <w:r w:rsidR="00C13980" w:rsidRPr="00C05516">
        <w:rPr>
          <w:rFonts w:cs="Arial"/>
          <w:b/>
          <w:color w:val="000000" w:themeColor="text1"/>
        </w:rPr>
        <w:t xml:space="preserve">pair </w:t>
      </w:r>
      <w:r w:rsidR="000071FC" w:rsidRPr="00C05516">
        <w:rPr>
          <w:rFonts w:cs="Arial"/>
          <w:b/>
          <w:color w:val="000000" w:themeColor="text1"/>
        </w:rPr>
        <w:t>mechanistic</w:t>
      </w:r>
      <w:r w:rsidR="00C13980" w:rsidRPr="00C05516">
        <w:rPr>
          <w:rFonts w:cs="Arial"/>
          <w:b/>
          <w:color w:val="000000" w:themeColor="text1"/>
        </w:rPr>
        <w:t xml:space="preserve"> DEB models with an</w:t>
      </w:r>
      <w:r w:rsidR="00E31FD5" w:rsidRPr="00C05516">
        <w:rPr>
          <w:rFonts w:cs="Arial"/>
          <w:b/>
          <w:color w:val="000000" w:themeColor="text1"/>
        </w:rPr>
        <w:t xml:space="preserve"> empirical resource manipulation experiment to </w:t>
      </w:r>
      <w:r w:rsidR="00094E4A" w:rsidRPr="00C05516">
        <w:rPr>
          <w:rFonts w:cs="Arial"/>
          <w:b/>
          <w:color w:val="000000" w:themeColor="text1"/>
        </w:rPr>
        <w:t>trac</w:t>
      </w:r>
      <w:r w:rsidR="00E31FD5" w:rsidRPr="00C05516">
        <w:rPr>
          <w:rFonts w:cs="Arial"/>
          <w:b/>
          <w:color w:val="000000" w:themeColor="text1"/>
        </w:rPr>
        <w:t>k</w:t>
      </w:r>
      <w:r w:rsidR="00094E4A" w:rsidRPr="00C05516">
        <w:rPr>
          <w:rFonts w:cs="Arial"/>
          <w:b/>
          <w:color w:val="000000" w:themeColor="text1"/>
        </w:rPr>
        <w:t xml:space="preserve"> the </w:t>
      </w:r>
      <w:r w:rsidR="00B45DEE">
        <w:rPr>
          <w:rFonts w:cs="Arial"/>
          <w:b/>
          <w:color w:val="000000" w:themeColor="text1"/>
        </w:rPr>
        <w:t>distribution</w:t>
      </w:r>
      <w:r w:rsidR="00094E4A" w:rsidRPr="00C05516">
        <w:rPr>
          <w:rFonts w:cs="Arial"/>
          <w:b/>
          <w:color w:val="000000" w:themeColor="text1"/>
        </w:rPr>
        <w:t xml:space="preserve"> of within-host resources </w:t>
      </w:r>
      <w:r w:rsidR="00E31FD5" w:rsidRPr="00C05516">
        <w:rPr>
          <w:rFonts w:cs="Arial"/>
          <w:b/>
          <w:color w:val="000000" w:themeColor="text1"/>
        </w:rPr>
        <w:t>to parasites versus host tissues</w:t>
      </w:r>
      <w:r w:rsidR="00F52CC4" w:rsidRPr="00C05516">
        <w:rPr>
          <w:rFonts w:cs="Arial"/>
          <w:b/>
          <w:color w:val="000000" w:themeColor="text1"/>
        </w:rPr>
        <w:t xml:space="preserve"> in</w:t>
      </w:r>
      <w:r w:rsidR="00F52CC4">
        <w:rPr>
          <w:rFonts w:cs="Arial"/>
          <w:b/>
          <w:color w:val="000000" w:themeColor="text1"/>
        </w:rPr>
        <w:t xml:space="preserve"> a </w:t>
      </w:r>
      <w:r w:rsidR="007D7535">
        <w:rPr>
          <w:rFonts w:cs="Arial"/>
          <w:b/>
          <w:color w:val="000000" w:themeColor="text1"/>
        </w:rPr>
        <w:t>human disease model system</w:t>
      </w:r>
      <w:r w:rsidR="00561F38" w:rsidRPr="00757397">
        <w:rPr>
          <w:rFonts w:cs="Arial"/>
          <w:b/>
          <w:color w:val="000000" w:themeColor="text1"/>
        </w:rPr>
        <w:t>.</w:t>
      </w:r>
      <w:r w:rsidR="00561F38" w:rsidRPr="00757397">
        <w:rPr>
          <w:rFonts w:cs="Arial"/>
          <w:color w:val="000000" w:themeColor="text1"/>
        </w:rPr>
        <w:t xml:space="preserve"> </w:t>
      </w:r>
      <w:r w:rsidR="0063408F">
        <w:rPr>
          <w:rFonts w:cs="Arial"/>
        </w:rPr>
        <w:t xml:space="preserve">I will </w:t>
      </w:r>
      <w:r w:rsidR="007D7535" w:rsidRPr="007D7535">
        <w:rPr>
          <w:rFonts w:cs="Arial"/>
        </w:rPr>
        <w:t>focus</w:t>
      </w:r>
      <w:r w:rsidR="0063408F">
        <w:rPr>
          <w:rFonts w:cs="Arial"/>
        </w:rPr>
        <w:t xml:space="preserve"> </w:t>
      </w:r>
      <w:r w:rsidR="007D7535">
        <w:rPr>
          <w:rFonts w:cs="Arial"/>
        </w:rPr>
        <w:t>on</w:t>
      </w:r>
      <w:r w:rsidR="0063408F">
        <w:rPr>
          <w:rFonts w:cs="Arial"/>
        </w:rPr>
        <w:t xml:space="preserve"> three critical questions:</w:t>
      </w:r>
    </w:p>
    <w:p w14:paraId="59F9B644" w14:textId="721C2178" w:rsidR="000E3C40" w:rsidRPr="000E3C40" w:rsidRDefault="000E3C40" w:rsidP="000E3C40">
      <w:pPr>
        <w:pStyle w:val="ListParagraph"/>
        <w:rPr>
          <w:rFonts w:cs="Arial"/>
          <w:b/>
          <w:sz w:val="12"/>
          <w:szCs w:val="12"/>
        </w:rPr>
      </w:pPr>
    </w:p>
    <w:p w14:paraId="7AFD0A4D" w14:textId="47AE0728" w:rsidR="007D7535" w:rsidRPr="002108E2" w:rsidRDefault="00444455" w:rsidP="002108E2">
      <w:pPr>
        <w:ind w:left="630" w:hanging="450"/>
        <w:rPr>
          <w:rFonts w:cs="Arial"/>
          <w:b/>
        </w:rPr>
      </w:pPr>
      <w:commentRangeStart w:id="19"/>
      <w:r>
        <w:rPr>
          <w:rFonts w:cs="Arial"/>
          <w:b/>
        </w:rPr>
        <w:t xml:space="preserve">Q1. </w:t>
      </w:r>
      <w:r w:rsidR="00682CB3" w:rsidRPr="00682CB3">
        <w:rPr>
          <w:rFonts w:cs="Arial"/>
          <w:b/>
        </w:rPr>
        <w:t xml:space="preserve">Where do hosts allocate </w:t>
      </w:r>
      <w:r w:rsidR="005F6614">
        <w:rPr>
          <w:rFonts w:cs="Arial"/>
          <w:b/>
        </w:rPr>
        <w:t>nutrients</w:t>
      </w:r>
      <w:r w:rsidR="005F6614" w:rsidRPr="00682CB3">
        <w:rPr>
          <w:rFonts w:cs="Arial"/>
          <w:b/>
        </w:rPr>
        <w:t xml:space="preserve"> </w:t>
      </w:r>
      <w:r w:rsidR="00682CB3" w:rsidRPr="00682CB3">
        <w:rPr>
          <w:rFonts w:cs="Arial"/>
          <w:b/>
        </w:rPr>
        <w:t xml:space="preserve">and how/why does that </w:t>
      </w:r>
      <w:r w:rsidR="00B45DEE">
        <w:rPr>
          <w:rFonts w:cs="Arial"/>
          <w:b/>
        </w:rPr>
        <w:t>distribution</w:t>
      </w:r>
      <w:r w:rsidR="00682CB3" w:rsidRPr="00682CB3">
        <w:rPr>
          <w:rFonts w:cs="Arial"/>
          <w:b/>
        </w:rPr>
        <w:t xml:space="preserve"> change </w:t>
      </w:r>
      <w:r w:rsidR="005F6614">
        <w:rPr>
          <w:rFonts w:cs="Arial"/>
          <w:b/>
        </w:rPr>
        <w:t>with malnutrition and parasite infection</w:t>
      </w:r>
      <w:r w:rsidR="00682CB3" w:rsidRPr="00682CB3">
        <w:rPr>
          <w:rFonts w:cs="Arial"/>
          <w:b/>
        </w:rPr>
        <w:t xml:space="preserve">? </w:t>
      </w:r>
    </w:p>
    <w:p w14:paraId="2167B17C" w14:textId="68F60875" w:rsidR="004E542A" w:rsidRPr="002108E2" w:rsidRDefault="000824CE" w:rsidP="002108E2">
      <w:pPr>
        <w:ind w:left="630" w:hanging="450"/>
        <w:rPr>
          <w:rFonts w:cs="Arial"/>
          <w:b/>
        </w:rPr>
      </w:pPr>
      <w:r>
        <w:rPr>
          <w:rFonts w:cs="Arial"/>
          <w:b/>
        </w:rPr>
        <w:t>Q2</w:t>
      </w:r>
      <w:r w:rsidR="00444455">
        <w:rPr>
          <w:rFonts w:cs="Arial"/>
          <w:b/>
        </w:rPr>
        <w:t xml:space="preserve">.  </w:t>
      </w:r>
      <w:r w:rsidR="00463E4F">
        <w:rPr>
          <w:rFonts w:cs="Arial"/>
          <w:b/>
        </w:rPr>
        <w:t xml:space="preserve">What is the </w:t>
      </w:r>
      <w:r w:rsidR="00B929D5">
        <w:rPr>
          <w:rFonts w:cs="Arial"/>
          <w:b/>
        </w:rPr>
        <w:t xml:space="preserve">optimal treatment strategy to reverse the negative spiral and maximize health gains for hosts on a given nutritional plane? </w:t>
      </w:r>
    </w:p>
    <w:p w14:paraId="4EE9669B" w14:textId="72887D29" w:rsidR="00886331" w:rsidRPr="00444455" w:rsidRDefault="000824CE" w:rsidP="00444455">
      <w:pPr>
        <w:ind w:left="630" w:hanging="450"/>
        <w:rPr>
          <w:rFonts w:cs="Arial"/>
          <w:b/>
        </w:rPr>
      </w:pPr>
      <w:r>
        <w:rPr>
          <w:rFonts w:cs="Arial"/>
          <w:b/>
        </w:rPr>
        <w:t xml:space="preserve">Q3. </w:t>
      </w:r>
      <w:r w:rsidR="003A5282">
        <w:rPr>
          <w:rFonts w:cs="Arial"/>
          <w:b/>
        </w:rPr>
        <w:t>H</w:t>
      </w:r>
      <w:r w:rsidR="00426602">
        <w:rPr>
          <w:rFonts w:cs="Arial"/>
          <w:b/>
        </w:rPr>
        <w:t>ow d</w:t>
      </w:r>
      <w:r w:rsidR="003A5282">
        <w:rPr>
          <w:rFonts w:cs="Arial"/>
          <w:b/>
        </w:rPr>
        <w:t>o optimal treatment strategies change in a multi-parasite context?</w:t>
      </w:r>
    </w:p>
    <w:commentRangeEnd w:id="19"/>
    <w:p w14:paraId="4674E8D9" w14:textId="77777777" w:rsidR="000E3C40" w:rsidRPr="004902DF" w:rsidRDefault="002E0CCD" w:rsidP="000E3C40">
      <w:pPr>
        <w:pStyle w:val="ListParagraph"/>
        <w:rPr>
          <w:rFonts w:cs="Arial"/>
          <w:b/>
          <w:sz w:val="8"/>
          <w:szCs w:val="8"/>
        </w:rPr>
      </w:pPr>
      <w:r>
        <w:rPr>
          <w:rStyle w:val="CommentReference"/>
        </w:rPr>
        <w:commentReference w:id="19"/>
      </w:r>
    </w:p>
    <w:p w14:paraId="425A2DA2" w14:textId="7ABE09B2" w:rsidR="00DD4E25" w:rsidRDefault="004709F1" w:rsidP="00FB7DE4">
      <w:pPr>
        <w:ind w:firstLine="720"/>
        <w:rPr>
          <w:rFonts w:cs="Arial"/>
          <w:color w:val="000000" w:themeColor="text1"/>
        </w:rPr>
      </w:pPr>
      <w:r>
        <w:rPr>
          <w:rFonts w:cs="Arial"/>
          <w:color w:val="000000" w:themeColor="text1"/>
        </w:rPr>
        <w:t>First, I will</w:t>
      </w:r>
      <w:r w:rsidR="007C2AE8">
        <w:rPr>
          <w:rFonts w:cs="Arial"/>
          <w:color w:val="000000" w:themeColor="text1"/>
        </w:rPr>
        <w:t xml:space="preserve"> </w:t>
      </w:r>
      <w:r w:rsidR="00886331">
        <w:rPr>
          <w:rFonts w:cs="Arial"/>
          <w:color w:val="000000" w:themeColor="text1"/>
        </w:rPr>
        <w:t>use current knowledge of pairwise interactions among nutrition, immunity, and parasite infection to develop a plausible mech</w:t>
      </w:r>
      <w:r w:rsidR="00FC7D65">
        <w:rPr>
          <w:rFonts w:cs="Arial"/>
          <w:color w:val="000000" w:themeColor="text1"/>
        </w:rPr>
        <w:t>anistic energy budget framework</w:t>
      </w:r>
      <w:r w:rsidR="00886331">
        <w:rPr>
          <w:rFonts w:cs="Arial"/>
          <w:color w:val="000000" w:themeColor="text1"/>
        </w:rPr>
        <w:t xml:space="preserve">. Next, I will use </w:t>
      </w:r>
      <w:del w:id="20" w:author="Clay" w:date="2015-07-23T11:27:00Z">
        <w:r w:rsidR="00886331" w:rsidDel="002E0CCD">
          <w:rPr>
            <w:rFonts w:cs="Arial"/>
            <w:color w:val="000000" w:themeColor="text1"/>
          </w:rPr>
          <w:delText>mathematical models</w:delText>
        </w:r>
      </w:del>
      <w:ins w:id="21" w:author="Clay" w:date="2015-07-23T11:27:00Z">
        <w:r w:rsidR="002E0CCD">
          <w:rPr>
            <w:rFonts w:cs="Arial"/>
            <w:color w:val="000000" w:themeColor="text1"/>
          </w:rPr>
          <w:t>this framework</w:t>
        </w:r>
      </w:ins>
      <w:r w:rsidR="00886331">
        <w:rPr>
          <w:rFonts w:cs="Arial"/>
          <w:color w:val="000000" w:themeColor="text1"/>
        </w:rPr>
        <w:t xml:space="preserve"> to predict </w:t>
      </w:r>
      <w:del w:id="22" w:author="Clay" w:date="2015-07-23T11:28:00Z">
        <w:r w:rsidR="00886331" w:rsidDel="00DD4E25">
          <w:rPr>
            <w:rFonts w:cs="Arial"/>
            <w:color w:val="000000" w:themeColor="text1"/>
          </w:rPr>
          <w:delText xml:space="preserve">the consequences </w:delText>
        </w:r>
      </w:del>
      <w:ins w:id="23" w:author="Clay" w:date="2015-07-23T11:28:00Z">
        <w:r w:rsidR="00DD4E25">
          <w:rPr>
            <w:rFonts w:cs="Arial"/>
            <w:color w:val="000000" w:themeColor="text1"/>
          </w:rPr>
          <w:t>how</w:t>
        </w:r>
      </w:ins>
      <w:ins w:id="24" w:author="Clay" w:date="2015-07-23T11:26:00Z">
        <w:r w:rsidR="002E0CCD">
          <w:rPr>
            <w:rFonts w:cs="Arial"/>
            <w:color w:val="000000" w:themeColor="text1"/>
          </w:rPr>
          <w:t xml:space="preserve"> changing aspects of the energy budget</w:t>
        </w:r>
      </w:ins>
      <w:ins w:id="25" w:author="Clay" w:date="2015-07-23T11:27:00Z">
        <w:r w:rsidR="002E0CCD">
          <w:rPr>
            <w:rFonts w:cs="Arial"/>
            <w:color w:val="000000" w:themeColor="text1"/>
          </w:rPr>
          <w:t xml:space="preserve"> </w:t>
        </w:r>
      </w:ins>
      <w:ins w:id="26" w:author="Clay" w:date="2015-07-23T11:28:00Z">
        <w:r w:rsidR="00DD4E25">
          <w:rPr>
            <w:rFonts w:cs="Arial"/>
            <w:color w:val="000000" w:themeColor="text1"/>
          </w:rPr>
          <w:t>(</w:t>
        </w:r>
      </w:ins>
      <w:ins w:id="27" w:author="Clay" w:date="2015-07-23T11:27:00Z">
        <w:r w:rsidR="00DD4E25">
          <w:rPr>
            <w:rFonts w:cs="Arial"/>
            <w:color w:val="000000" w:themeColor="text1"/>
          </w:rPr>
          <w:t>e.g.</w:t>
        </w:r>
      </w:ins>
      <w:ins w:id="28" w:author="Clay" w:date="2015-07-23T11:28:00Z">
        <w:r w:rsidR="00DD4E25">
          <w:rPr>
            <w:rFonts w:cs="Arial"/>
            <w:color w:val="000000" w:themeColor="text1"/>
          </w:rPr>
          <w:t>,</w:t>
        </w:r>
      </w:ins>
      <w:ins w:id="29" w:author="Clay" w:date="2015-07-23T11:27:00Z">
        <w:r w:rsidR="00DD4E25">
          <w:rPr>
            <w:rFonts w:cs="Arial"/>
            <w:color w:val="000000" w:themeColor="text1"/>
          </w:rPr>
          <w:t xml:space="preserve"> ingestion rate, investment in induced immune defenses)</w:t>
        </w:r>
      </w:ins>
      <w:ins w:id="30" w:author="Clay" w:date="2015-07-23T11:26:00Z">
        <w:r w:rsidR="002E0CCD">
          <w:rPr>
            <w:rFonts w:cs="Arial"/>
            <w:color w:val="000000" w:themeColor="text1"/>
          </w:rPr>
          <w:t xml:space="preserve"> </w:t>
        </w:r>
      </w:ins>
      <w:ins w:id="31" w:author="Clay" w:date="2015-07-23T11:28:00Z">
        <w:r w:rsidR="00DD4E25">
          <w:rPr>
            <w:rFonts w:cs="Arial"/>
            <w:color w:val="000000" w:themeColor="text1"/>
          </w:rPr>
          <w:t xml:space="preserve">will affect </w:t>
        </w:r>
      </w:ins>
      <w:del w:id="32" w:author="Clay" w:date="2015-07-23T11:28:00Z">
        <w:r w:rsidR="00886331" w:rsidDel="00DD4E25">
          <w:rPr>
            <w:rFonts w:cs="Arial"/>
            <w:color w:val="000000" w:themeColor="text1"/>
          </w:rPr>
          <w:delText xml:space="preserve">for </w:delText>
        </w:r>
      </w:del>
      <w:r w:rsidR="00886331">
        <w:rPr>
          <w:rFonts w:cs="Arial"/>
          <w:color w:val="000000" w:themeColor="text1"/>
        </w:rPr>
        <w:t xml:space="preserve">host health, immune responses, and parasite </w:t>
      </w:r>
      <w:r w:rsidR="007C2AE8">
        <w:rPr>
          <w:rFonts w:cs="Arial"/>
          <w:color w:val="000000" w:themeColor="text1"/>
        </w:rPr>
        <w:t>load</w:t>
      </w:r>
      <w:del w:id="33" w:author="Clay" w:date="2015-07-23T11:28:00Z">
        <w:r w:rsidR="00886331" w:rsidDel="00DD4E25">
          <w:rPr>
            <w:rFonts w:cs="Arial"/>
            <w:color w:val="000000" w:themeColor="text1"/>
          </w:rPr>
          <w:delText xml:space="preserve"> </w:delText>
        </w:r>
        <w:r w:rsidR="00FC7D65" w:rsidDel="00DD4E25">
          <w:rPr>
            <w:rFonts w:cs="Arial"/>
            <w:color w:val="000000" w:themeColor="text1"/>
          </w:rPr>
          <w:delText>with different parameter values</w:delText>
        </w:r>
      </w:del>
      <w:del w:id="34" w:author="Clay" w:date="2015-07-23T11:27:00Z">
        <w:r w:rsidR="00FC7D65" w:rsidDel="00DD4E25">
          <w:rPr>
            <w:rFonts w:cs="Arial"/>
            <w:color w:val="000000" w:themeColor="text1"/>
          </w:rPr>
          <w:delText xml:space="preserve"> (e.g. ingestion rate, investment in induced immune defenses)</w:delText>
        </w:r>
      </w:del>
      <w:r w:rsidR="00886331">
        <w:rPr>
          <w:rFonts w:cs="Arial"/>
          <w:color w:val="000000" w:themeColor="text1"/>
        </w:rPr>
        <w:t xml:space="preserve">. </w:t>
      </w:r>
      <w:r w:rsidR="007C2AE8">
        <w:rPr>
          <w:rFonts w:cs="Arial"/>
          <w:color w:val="000000" w:themeColor="text1"/>
        </w:rPr>
        <w:t xml:space="preserve">To test these predictions, </w:t>
      </w:r>
      <w:r w:rsidR="00886331">
        <w:rPr>
          <w:rFonts w:cs="Arial"/>
          <w:color w:val="000000" w:themeColor="text1"/>
        </w:rPr>
        <w:t xml:space="preserve">I will use a resource manipulation experiment in a mouse model </w:t>
      </w:r>
      <w:commentRangeStart w:id="35"/>
      <w:r w:rsidR="00886331">
        <w:rPr>
          <w:rFonts w:cs="Arial"/>
          <w:color w:val="000000" w:themeColor="text1"/>
        </w:rPr>
        <w:t>to quantify the outcomes of host resource allocation</w:t>
      </w:r>
      <w:commentRangeEnd w:id="35"/>
      <w:r w:rsidR="00DD4E25">
        <w:rPr>
          <w:rStyle w:val="CommentReference"/>
        </w:rPr>
        <w:commentReference w:id="35"/>
      </w:r>
      <w:r w:rsidR="00886331">
        <w:rPr>
          <w:rFonts w:cs="Arial"/>
          <w:color w:val="000000" w:themeColor="text1"/>
        </w:rPr>
        <w:t xml:space="preserve">, but </w:t>
      </w:r>
      <w:r w:rsidR="00FC7D65">
        <w:rPr>
          <w:rFonts w:cs="Arial"/>
          <w:color w:val="000000" w:themeColor="text1"/>
        </w:rPr>
        <w:t>few of the</w:t>
      </w:r>
      <w:r w:rsidR="00886331">
        <w:rPr>
          <w:rFonts w:cs="Arial"/>
          <w:color w:val="000000" w:themeColor="text1"/>
        </w:rPr>
        <w:t xml:space="preserve"> within-host resources distributions themselve</w:t>
      </w:r>
      <w:r w:rsidR="00FC7D65">
        <w:rPr>
          <w:rFonts w:cs="Arial"/>
          <w:color w:val="000000" w:themeColor="text1"/>
        </w:rPr>
        <w:t>s can</w:t>
      </w:r>
      <w:r w:rsidR="00886331">
        <w:rPr>
          <w:rFonts w:cs="Arial"/>
          <w:color w:val="000000" w:themeColor="text1"/>
        </w:rPr>
        <w:t xml:space="preserve"> be traced directly. </w:t>
      </w:r>
      <w:commentRangeStart w:id="36"/>
      <w:r w:rsidR="00886331">
        <w:rPr>
          <w:rFonts w:cs="Arial"/>
          <w:color w:val="000000" w:themeColor="text1"/>
        </w:rPr>
        <w:t xml:space="preserve">However, by matching experimental data to the mathematical predictions, I will identify the ‘best fit’ mechanistic framework that describes the complex dynamics occurring within infected hosts. </w:t>
      </w:r>
      <w:commentRangeEnd w:id="36"/>
      <w:r w:rsidR="00DD4E25">
        <w:rPr>
          <w:rStyle w:val="CommentReference"/>
        </w:rPr>
        <w:commentReference w:id="36"/>
      </w:r>
      <w:ins w:id="37" w:author="Clay" w:date="2015-07-23T11:37:00Z">
        <w:r w:rsidR="00FB7DE4">
          <w:rPr>
            <w:rFonts w:cs="Arial"/>
            <w:color w:val="000000" w:themeColor="text1"/>
          </w:rPr>
          <w:t xml:space="preserve"> </w:t>
        </w:r>
      </w:ins>
    </w:p>
    <w:p w14:paraId="47B5DD6D" w14:textId="2D36DACE" w:rsidR="00B128A5" w:rsidRPr="00217296" w:rsidRDefault="0075163A" w:rsidP="00FB7DE4">
      <w:pPr>
        <w:ind w:firstLine="450"/>
        <w:rPr>
          <w:rFonts w:cs="Arial"/>
          <w:color w:val="000000" w:themeColor="text1"/>
        </w:rPr>
      </w:pPr>
      <w:r>
        <w:rPr>
          <w:rFonts w:cs="Arial"/>
          <w:color w:val="000000" w:themeColor="text1"/>
        </w:rPr>
        <w:t xml:space="preserve">It is easy to state that a model can inform treatment options, but too rarely are they experimentally validated. </w:t>
      </w:r>
      <w:r w:rsidR="00B128A5">
        <w:rPr>
          <w:rFonts w:cs="Arial"/>
        </w:rPr>
        <w:t>Using</w:t>
      </w:r>
      <w:r w:rsidR="00886331">
        <w:rPr>
          <w:rFonts w:cs="Arial"/>
        </w:rPr>
        <w:t xml:space="preserve"> the ‘best fit’ model</w:t>
      </w:r>
      <w:r w:rsidR="00B128A5">
        <w:rPr>
          <w:rFonts w:cs="Arial"/>
        </w:rPr>
        <w:t xml:space="preserve"> from Q1, I will </w:t>
      </w:r>
      <w:r w:rsidR="00886331">
        <w:rPr>
          <w:rFonts w:cs="Arial"/>
        </w:rPr>
        <w:t xml:space="preserve">predict the most effective treatment </w:t>
      </w:r>
      <w:r w:rsidR="00886331" w:rsidRPr="00092BB3">
        <w:rPr>
          <w:rFonts w:cs="Arial"/>
        </w:rPr>
        <w:t xml:space="preserve">strategies </w:t>
      </w:r>
      <w:r w:rsidR="00B128A5">
        <w:rPr>
          <w:rFonts w:cs="Arial"/>
        </w:rPr>
        <w:t xml:space="preserve">(e.g. timing and amount of supplementation) </w:t>
      </w:r>
      <w:r w:rsidR="00886331" w:rsidRPr="00092BB3">
        <w:rPr>
          <w:rFonts w:cs="Arial"/>
        </w:rPr>
        <w:t>to reverse the negative spiral and conduct a second experiment to test those hypotheses</w:t>
      </w:r>
      <w:r w:rsidR="00B128A5">
        <w:rPr>
          <w:rFonts w:cs="Arial"/>
        </w:rPr>
        <w:t xml:space="preserve"> (Q2</w:t>
      </w:r>
      <w:r w:rsidR="00886331">
        <w:rPr>
          <w:rFonts w:cs="Arial"/>
        </w:rPr>
        <w:t>)</w:t>
      </w:r>
      <w:r w:rsidR="00886331" w:rsidRPr="00092BB3">
        <w:rPr>
          <w:rFonts w:cs="Arial"/>
        </w:rPr>
        <w:t xml:space="preserve">. </w:t>
      </w:r>
      <w:r w:rsidR="000628C2">
        <w:rPr>
          <w:rFonts w:cs="Arial"/>
        </w:rPr>
        <w:t xml:space="preserve">Finally, I will use insights learned from Q1 and Q2 to predict and then test </w:t>
      </w:r>
      <w:r w:rsidR="00083F68">
        <w:rPr>
          <w:rFonts w:cs="Arial"/>
        </w:rPr>
        <w:t xml:space="preserve">how to mitigate the </w:t>
      </w:r>
      <w:r w:rsidR="00083F68">
        <w:rPr>
          <w:rFonts w:cs="Arial"/>
        </w:rPr>
        <w:lastRenderedPageBreak/>
        <w:t>consequences of helminth co-infection</w:t>
      </w:r>
      <w:r w:rsidR="00A94138">
        <w:rPr>
          <w:rFonts w:cs="Arial"/>
        </w:rPr>
        <w:t xml:space="preserve"> (Q3)</w:t>
      </w:r>
      <w:r w:rsidR="00083F68">
        <w:rPr>
          <w:rFonts w:cs="Arial"/>
        </w:rPr>
        <w:t>.</w:t>
      </w:r>
      <w:r w:rsidR="000628C2">
        <w:rPr>
          <w:rFonts w:cs="Arial"/>
        </w:rPr>
        <w:t xml:space="preserve"> </w:t>
      </w:r>
      <w:r w:rsidR="00EC31C0" w:rsidRPr="008E2851">
        <w:rPr>
          <w:rFonts w:cs="Arial"/>
          <w:b/>
        </w:rPr>
        <w:t>This novel approach will unite experimental, theoretical, and practical methodologies to advance understanding of how to reverse synergistic effects of helminth infection and malnutrition.</w:t>
      </w:r>
      <w:r w:rsidR="00EC31C0" w:rsidRPr="00092BB3">
        <w:rPr>
          <w:rFonts w:cs="Arial"/>
        </w:rPr>
        <w:t xml:space="preserve"> Moreover, this approach can easily be adapted by othe</w:t>
      </w:r>
      <w:r w:rsidR="00EC31C0">
        <w:rPr>
          <w:rFonts w:cs="Arial"/>
        </w:rPr>
        <w:t>r scientists to understand</w:t>
      </w:r>
      <w:r w:rsidR="00EC31C0" w:rsidRPr="00092BB3">
        <w:rPr>
          <w:rFonts w:cs="Arial"/>
        </w:rPr>
        <w:t xml:space="preserve"> similar </w:t>
      </w:r>
      <w:r w:rsidR="00EC31C0">
        <w:rPr>
          <w:rFonts w:cs="Arial"/>
        </w:rPr>
        <w:t xml:space="preserve">parasitic </w:t>
      </w:r>
      <w:r w:rsidR="00083F68">
        <w:rPr>
          <w:rFonts w:cs="Arial"/>
        </w:rPr>
        <w:t>(co-</w:t>
      </w:r>
      <w:proofErr w:type="gramStart"/>
      <w:r w:rsidR="00083F68">
        <w:rPr>
          <w:rFonts w:cs="Arial"/>
        </w:rPr>
        <w:t>)</w:t>
      </w:r>
      <w:r w:rsidR="00EC31C0" w:rsidRPr="00092BB3">
        <w:rPr>
          <w:rFonts w:cs="Arial"/>
        </w:rPr>
        <w:t>infections</w:t>
      </w:r>
      <w:proofErr w:type="gramEnd"/>
      <w:r w:rsidR="00EC31C0" w:rsidRPr="00092BB3">
        <w:rPr>
          <w:rFonts w:cs="Arial"/>
        </w:rPr>
        <w:t xml:space="preserve"> and to predict the </w:t>
      </w:r>
      <w:r w:rsidR="00EC31C0">
        <w:rPr>
          <w:rFonts w:cs="Arial"/>
        </w:rPr>
        <w:t>ability</w:t>
      </w:r>
      <w:r w:rsidR="00EC31C0" w:rsidRPr="00092BB3">
        <w:rPr>
          <w:rFonts w:cs="Arial"/>
        </w:rPr>
        <w:t xml:space="preserve"> of disease control strategies </w:t>
      </w:r>
      <w:r w:rsidR="00EC31C0">
        <w:rPr>
          <w:rFonts w:cs="Arial"/>
        </w:rPr>
        <w:t>to</w:t>
      </w:r>
      <w:r w:rsidR="00EC31C0" w:rsidRPr="00092BB3">
        <w:rPr>
          <w:rFonts w:cs="Arial"/>
        </w:rPr>
        <w:t xml:space="preserve"> impro</w:t>
      </w:r>
      <w:r w:rsidR="00EC31C0">
        <w:rPr>
          <w:rFonts w:cs="Arial"/>
        </w:rPr>
        <w:t>ve</w:t>
      </w:r>
      <w:r w:rsidR="00EC31C0" w:rsidRPr="00092BB3">
        <w:rPr>
          <w:rFonts w:cs="Arial"/>
        </w:rPr>
        <w:t xml:space="preserve"> human health.</w:t>
      </w:r>
    </w:p>
    <w:p w14:paraId="39F01C81" w14:textId="77777777" w:rsidR="001927AA" w:rsidRPr="00B22953" w:rsidRDefault="001927AA" w:rsidP="001927AA">
      <w:pPr>
        <w:rPr>
          <w:rFonts w:cs="Arial"/>
          <w:b/>
          <w:sz w:val="12"/>
          <w:szCs w:val="12"/>
        </w:rPr>
      </w:pPr>
    </w:p>
    <w:p w14:paraId="54B28B34" w14:textId="0960909B" w:rsidR="001927AA" w:rsidRPr="00087FC7" w:rsidRDefault="001927AA" w:rsidP="006F3E5B">
      <w:pPr>
        <w:ind w:left="450" w:hanging="450"/>
        <w:rPr>
          <w:rFonts w:cs="Arial"/>
          <w:color w:val="000000" w:themeColor="text1"/>
          <w:sz w:val="12"/>
          <w:szCs w:val="12"/>
        </w:rPr>
      </w:pPr>
      <w:r>
        <w:rPr>
          <w:rFonts w:cs="Arial"/>
          <w:b/>
        </w:rPr>
        <w:t xml:space="preserve">Q1. </w:t>
      </w:r>
      <w:r w:rsidR="00B22953" w:rsidRPr="00682CB3">
        <w:rPr>
          <w:rFonts w:cs="Arial"/>
          <w:b/>
        </w:rPr>
        <w:t xml:space="preserve">Where do hosts allocate </w:t>
      </w:r>
      <w:r w:rsidR="00B22953">
        <w:rPr>
          <w:rFonts w:cs="Arial"/>
          <w:b/>
        </w:rPr>
        <w:t>nutrients</w:t>
      </w:r>
      <w:r w:rsidR="00B22953" w:rsidRPr="00682CB3">
        <w:rPr>
          <w:rFonts w:cs="Arial"/>
          <w:b/>
        </w:rPr>
        <w:t xml:space="preserve"> and how/why does that </w:t>
      </w:r>
      <w:r w:rsidR="00B22953">
        <w:rPr>
          <w:rFonts w:cs="Arial"/>
          <w:b/>
        </w:rPr>
        <w:t>distribution</w:t>
      </w:r>
      <w:r w:rsidR="00B22953" w:rsidRPr="00682CB3">
        <w:rPr>
          <w:rFonts w:cs="Arial"/>
          <w:b/>
        </w:rPr>
        <w:t xml:space="preserve"> change </w:t>
      </w:r>
      <w:r w:rsidR="00B22953">
        <w:rPr>
          <w:rFonts w:cs="Arial"/>
          <w:b/>
        </w:rPr>
        <w:t>with malnutrition and parasite infection</w:t>
      </w:r>
      <w:r w:rsidR="00B22953" w:rsidRPr="00682CB3">
        <w:rPr>
          <w:rFonts w:cs="Arial"/>
          <w:b/>
        </w:rPr>
        <w:t xml:space="preserve">? </w:t>
      </w:r>
    </w:p>
    <w:p w14:paraId="0B68814D" w14:textId="77777777" w:rsidR="00AF5433" w:rsidRPr="00AF5433" w:rsidRDefault="00AF5433" w:rsidP="00AF5433">
      <w:pPr>
        <w:rPr>
          <w:rFonts w:cs="Arial"/>
          <w:i/>
        </w:rPr>
      </w:pPr>
      <w:r w:rsidRPr="00AF5433">
        <w:rPr>
          <w:rFonts w:cs="Arial"/>
          <w:i/>
        </w:rPr>
        <w:t>Q1A. DEB model of helminth infection</w:t>
      </w:r>
    </w:p>
    <w:p w14:paraId="20E0DBF7" w14:textId="467D3144" w:rsidR="003F79F5" w:rsidRDefault="008803EF" w:rsidP="00AF5433">
      <w:pPr>
        <w:ind w:firstLine="720"/>
        <w:rPr>
          <w:rFonts w:cs="Arial"/>
          <w:color w:val="000000" w:themeColor="text1"/>
        </w:rPr>
      </w:pPr>
      <w:r>
        <w:rPr>
          <w:rFonts w:cs="Arial"/>
          <w:b/>
          <w:noProof/>
          <w:color w:val="000000" w:themeColor="text1"/>
        </w:rPr>
        <mc:AlternateContent>
          <mc:Choice Requires="wps">
            <w:drawing>
              <wp:anchor distT="0" distB="0" distL="114300" distR="114300" simplePos="0" relativeHeight="251700224" behindDoc="0" locked="0" layoutInCell="1" allowOverlap="1" wp14:anchorId="7E34B85D" wp14:editId="664F78ED">
                <wp:simplePos x="0" y="0"/>
                <wp:positionH relativeFrom="column">
                  <wp:posOffset>6623050</wp:posOffset>
                </wp:positionH>
                <wp:positionV relativeFrom="paragraph">
                  <wp:posOffset>1782445</wp:posOffset>
                </wp:positionV>
                <wp:extent cx="293370" cy="25781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293370" cy="25781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2FCD8" w14:textId="042417CE" w:rsidR="00FF5939" w:rsidRPr="008803EF" w:rsidRDefault="00FF5939" w:rsidP="008803EF">
                            <w:pPr>
                              <w:rPr>
                                <w:sz w:val="16"/>
                                <w:szCs w:val="16"/>
                              </w:rPr>
                            </w:pPr>
                            <w:r>
                              <w:rPr>
                                <w:sz w:val="16"/>
                                <w:szCs w:val="16"/>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27" type="#_x0000_t202" style="position:absolute;left:0;text-align:left;margin-left:521.5pt;margin-top:140.35pt;width:23.1pt;height:20.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" filled="f" stroked="f">
                <v:textbox>
                  <w:txbxContent>
                    <w:p w14:paraId="6C92FCD8" w14:textId="042417CE" w:rsidR="00755B9E" w:rsidRPr="008803EF" w:rsidRDefault="00755B9E" w:rsidP="008803EF">
                      <w:pPr>
                        <w:rPr>
                          <w:sz w:val="16"/>
                          <w:szCs w:val="16"/>
                        </w:rPr>
                      </w:pPr>
                      <w:r>
                        <w:rPr>
                          <w:sz w:val="16"/>
                          <w:szCs w:val="16"/>
                        </w:rPr>
                        <w:t>B</w:t>
                      </w:r>
                    </w:p>
                  </w:txbxContent>
                </v:textbox>
              </v:shape>
            </w:pict>
          </mc:Fallback>
        </mc:AlternateContent>
      </w:r>
      <w:r>
        <w:rPr>
          <w:rFonts w:cs="Arial"/>
          <w:b/>
          <w:noProof/>
          <w:color w:val="000000" w:themeColor="text1"/>
        </w:rPr>
        <mc:AlternateContent>
          <mc:Choice Requires="wps">
            <w:drawing>
              <wp:anchor distT="0" distB="0" distL="114300" distR="114300" simplePos="0" relativeHeight="251698176" behindDoc="0" locked="0" layoutInCell="1" allowOverlap="1" wp14:anchorId="7D681D5E" wp14:editId="0D5739C2">
                <wp:simplePos x="0" y="0"/>
                <wp:positionH relativeFrom="column">
                  <wp:posOffset>4951730</wp:posOffset>
                </wp:positionH>
                <wp:positionV relativeFrom="paragraph">
                  <wp:posOffset>1764665</wp:posOffset>
                </wp:positionV>
                <wp:extent cx="293370" cy="25781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293370" cy="25781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57A8B8" w14:textId="2E993EB3" w:rsidR="00FF5939" w:rsidRPr="008803EF" w:rsidRDefault="00FF5939">
                            <w:pPr>
                              <w:rPr>
                                <w:sz w:val="16"/>
                                <w:szCs w:val="16"/>
                              </w:rPr>
                            </w:pPr>
                            <w:r w:rsidRPr="008803EF">
                              <w:rPr>
                                <w:sz w:val="16"/>
                                <w:szCs w:val="1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28" type="#_x0000_t202" style="position:absolute;left:0;text-align:left;margin-left:389.9pt;margin-top:138.95pt;width:23.1pt;height:20.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" filled="f" stroked="f">
                <v:textbox>
                  <w:txbxContent>
                    <w:p w14:paraId="6E57A8B8" w14:textId="2E993EB3" w:rsidR="00755B9E" w:rsidRPr="008803EF" w:rsidRDefault="00755B9E">
                      <w:pPr>
                        <w:rPr>
                          <w:sz w:val="16"/>
                          <w:szCs w:val="16"/>
                        </w:rPr>
                      </w:pPr>
                      <w:r w:rsidRPr="008803EF">
                        <w:rPr>
                          <w:sz w:val="16"/>
                          <w:szCs w:val="16"/>
                        </w:rPr>
                        <w:t>A</w:t>
                      </w:r>
                    </w:p>
                  </w:txbxContent>
                </v:textbox>
              </v:shape>
            </w:pict>
          </mc:Fallback>
        </mc:AlternateContent>
      </w:r>
      <w:r w:rsidR="00510D56" w:rsidRPr="00F470F4">
        <w:rPr>
          <w:rFonts w:cs="Arial"/>
          <w:b/>
          <w:noProof/>
          <w:color w:val="000000" w:themeColor="text1"/>
        </w:rPr>
        <mc:AlternateContent>
          <mc:Choice Requires="wps">
            <w:drawing>
              <wp:anchor distT="0" distB="0" distL="114300" distR="114300" simplePos="0" relativeHeight="251680768" behindDoc="0" locked="0" layoutInCell="1" allowOverlap="1" wp14:anchorId="263F3CE5" wp14:editId="34CB1639">
                <wp:simplePos x="0" y="0"/>
                <wp:positionH relativeFrom="column">
                  <wp:posOffset>4880610</wp:posOffset>
                </wp:positionH>
                <wp:positionV relativeFrom="paragraph">
                  <wp:posOffset>2771140</wp:posOffset>
                </wp:positionV>
                <wp:extent cx="1973580" cy="355600"/>
                <wp:effectExtent l="0" t="0" r="7620" b="0"/>
                <wp:wrapSquare wrapText="bothSides"/>
                <wp:docPr id="1" name="Text Box 1"/>
                <wp:cNvGraphicFramePr/>
                <a:graphic xmlns:a="http://schemas.openxmlformats.org/drawingml/2006/main">
                  <a:graphicData uri="http://schemas.microsoft.com/office/word/2010/wordprocessingShape">
                    <wps:wsp>
                      <wps:cNvSpPr txBox="1"/>
                      <wps:spPr>
                        <a:xfrm>
                          <a:off x="0" y="0"/>
                          <a:ext cx="1973580" cy="355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3AEC23" w14:textId="2B98D2BB" w:rsidR="00FF5939" w:rsidRPr="00381645" w:rsidRDefault="00FF5939" w:rsidP="003F79F5">
                            <w:pPr>
                              <w:rPr>
                                <w:sz w:val="16"/>
                                <w:szCs w:val="18"/>
                              </w:rPr>
                            </w:pPr>
                            <w:r w:rsidRPr="00381645">
                              <w:rPr>
                                <w:b/>
                                <w:sz w:val="16"/>
                                <w:szCs w:val="18"/>
                              </w:rPr>
                              <w:t>Figure 2.</w:t>
                            </w:r>
                            <w:r w:rsidRPr="00381645">
                              <w:rPr>
                                <w:sz w:val="16"/>
                                <w:szCs w:val="18"/>
                              </w:rPr>
                              <w:t xml:space="preserve"> Resource prioritization to different components can strongly influence pathogen load (Adapted from </w:t>
                            </w:r>
                            <w:r w:rsidRPr="00381645">
                              <w:rPr>
                                <w:sz w:val="16"/>
                                <w:szCs w:val="18"/>
                                <w:highlight w:val="yellow"/>
                                <w:vertAlign w:val="superscript"/>
                              </w:rPr>
                              <w:t>3</w:t>
                            </w:r>
                            <w:r>
                              <w:rPr>
                                <w:sz w:val="16"/>
                                <w:szCs w:val="18"/>
                                <w:highlight w:val="yellow"/>
                                <w:vertAlign w:val="superscript"/>
                              </w:rPr>
                              <w:t>5</w:t>
                            </w:r>
                            <w:r w:rsidRPr="00381645">
                              <w:rPr>
                                <w:sz w:val="16"/>
                                <w:szCs w:val="1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left:0;text-align:left;margin-left:384.3pt;margin-top:218.2pt;width:155.4pt;height:2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" filled="f" stroked="f">
                <v:textbox inset="0,0,0,0">
                  <w:txbxContent>
                    <w:p w14:paraId="4E3AEC23" w14:textId="2B98D2BB" w:rsidR="00755B9E" w:rsidRPr="00381645" w:rsidRDefault="00755B9E" w:rsidP="003F79F5">
                      <w:pPr>
                        <w:rPr>
                          <w:sz w:val="16"/>
                          <w:szCs w:val="18"/>
                        </w:rPr>
                      </w:pPr>
                      <w:r w:rsidRPr="00381645">
                        <w:rPr>
                          <w:b/>
                          <w:sz w:val="16"/>
                          <w:szCs w:val="18"/>
                        </w:rPr>
                        <w:t>Figure 2.</w:t>
                      </w:r>
                      <w:r w:rsidRPr="00381645">
                        <w:rPr>
                          <w:sz w:val="16"/>
                          <w:szCs w:val="18"/>
                        </w:rPr>
                        <w:t xml:space="preserve"> Resource prioritization to different components can strongly influence pathogen load (Adapted from </w:t>
                      </w:r>
                      <w:r w:rsidRPr="00381645">
                        <w:rPr>
                          <w:sz w:val="16"/>
                          <w:szCs w:val="18"/>
                          <w:highlight w:val="yellow"/>
                          <w:vertAlign w:val="superscript"/>
                        </w:rPr>
                        <w:t>3</w:t>
                      </w:r>
                      <w:r>
                        <w:rPr>
                          <w:sz w:val="16"/>
                          <w:szCs w:val="18"/>
                          <w:highlight w:val="yellow"/>
                          <w:vertAlign w:val="superscript"/>
                        </w:rPr>
                        <w:t>5</w:t>
                      </w:r>
                      <w:r w:rsidRPr="00381645">
                        <w:rPr>
                          <w:sz w:val="16"/>
                          <w:szCs w:val="18"/>
                        </w:rPr>
                        <w:t>)</w:t>
                      </w:r>
                    </w:p>
                  </w:txbxContent>
                </v:textbox>
                <w10:wrap type="square"/>
              </v:shape>
            </w:pict>
          </mc:Fallback>
        </mc:AlternateContent>
      </w:r>
      <w:r w:rsidR="00510D56" w:rsidRPr="00526EF6">
        <w:rPr>
          <w:noProof/>
        </w:rPr>
        <w:drawing>
          <wp:anchor distT="0" distB="0" distL="114300" distR="114300" simplePos="0" relativeHeight="251681792" behindDoc="1" locked="0" layoutInCell="1" allowOverlap="1" wp14:anchorId="56B3F094" wp14:editId="105F3C11">
            <wp:simplePos x="0" y="0"/>
            <wp:positionH relativeFrom="column">
              <wp:posOffset>4800600</wp:posOffset>
            </wp:positionH>
            <wp:positionV relativeFrom="paragraph">
              <wp:posOffset>1702435</wp:posOffset>
            </wp:positionV>
            <wp:extent cx="2040890" cy="1059815"/>
            <wp:effectExtent l="0" t="0" r="0" b="6985"/>
            <wp:wrapSquare wrapText="bothSides"/>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l="1805" t="5636" r="1515" b="3020"/>
                    <a:stretch/>
                  </pic:blipFill>
                  <pic:spPr bwMode="auto">
                    <a:xfrm>
                      <a:off x="0" y="0"/>
                      <a:ext cx="2040890" cy="10598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536DE">
        <w:rPr>
          <w:rFonts w:cs="Arial"/>
        </w:rPr>
        <w:t>Dynamic energy budget</w:t>
      </w:r>
      <w:r w:rsidR="00C2681E">
        <w:rPr>
          <w:rFonts w:cs="Arial"/>
        </w:rPr>
        <w:t xml:space="preserve"> (DEB)</w:t>
      </w:r>
      <w:r w:rsidR="008536DE">
        <w:rPr>
          <w:rFonts w:cs="Arial"/>
        </w:rPr>
        <w:t xml:space="preserve"> theory uses simple</w:t>
      </w:r>
      <w:r w:rsidR="00C2681E">
        <w:rPr>
          <w:rFonts w:cs="Arial"/>
        </w:rPr>
        <w:t>, quantitative</w:t>
      </w:r>
      <w:r w:rsidR="008536DE">
        <w:rPr>
          <w:rFonts w:cs="Arial"/>
        </w:rPr>
        <w:t xml:space="preserve"> mechanistic rules </w:t>
      </w:r>
      <w:r w:rsidR="001D07F2">
        <w:rPr>
          <w:rFonts w:cs="Arial"/>
        </w:rPr>
        <w:t xml:space="preserve">and </w:t>
      </w:r>
      <w:proofErr w:type="spellStart"/>
      <w:r w:rsidR="001D07F2">
        <w:rPr>
          <w:rFonts w:cs="Arial"/>
        </w:rPr>
        <w:t>allometric</w:t>
      </w:r>
      <w:proofErr w:type="spellEnd"/>
      <w:r w:rsidR="001D07F2">
        <w:rPr>
          <w:rFonts w:cs="Arial"/>
        </w:rPr>
        <w:t xml:space="preserve"> scaling (i.e. body size relationships) </w:t>
      </w:r>
      <w:r w:rsidR="008536DE">
        <w:rPr>
          <w:rFonts w:cs="Arial"/>
        </w:rPr>
        <w:t>for the intake and use of energy by living organisms</w:t>
      </w:r>
      <w:r w:rsidR="001D07F2">
        <w:rPr>
          <w:rFonts w:cs="Arial"/>
        </w:rPr>
        <w:fldChar w:fldCharType="begin"/>
      </w:r>
      <w:r w:rsidR="001D07F2">
        <w:rPr>
          <w:rFonts w:cs="Arial"/>
        </w:rPr>
        <w:instrText xml:space="preserve"> ADDIN ZOTERO_ITEM CSL_CITATION {"citationID":"2eatgn4oj6","properties":{"formattedCitation":"{\\rtf \\super 31\\nosupersub{}}","plainCitation":"31"},"citationItems":[{"id":1844,"uris":["http://zotero.org/users/2169282/items/NAUMDRMB"],"uri":["http://zotero.org/users/2169282/items/NAUMDRMB"],"itemData":{"id":1844,"type":"book","title":"Dynamic Energy Budgets in Biological Systems: Theory and Applications in Ecotoxicology","publisher":"Cambridge University Press","number-of-pages":"350","source":"Google Books","ISBN":"978-0-521-45223-6","shortTitle":"Dynamic Energy Budgets in Biological Systems","language":"en","author":[{"family":"Kooijman","given":"S. A. L. M."}],"issued":{"date-parts":[["1993"]]}}}],"schema":"https://github.com/citation-style-language/schema/raw/master/csl-citation.json"} </w:instrText>
      </w:r>
      <w:r w:rsidR="001D07F2">
        <w:rPr>
          <w:rFonts w:cs="Arial"/>
        </w:rPr>
        <w:fldChar w:fldCharType="separate"/>
      </w:r>
      <w:r w:rsidR="001D07F2" w:rsidRPr="001D07F2">
        <w:rPr>
          <w:rFonts w:cs="Arial"/>
          <w:szCs w:val="24"/>
          <w:vertAlign w:val="superscript"/>
        </w:rPr>
        <w:t>31</w:t>
      </w:r>
      <w:r w:rsidR="001D07F2">
        <w:rPr>
          <w:rFonts w:cs="Arial"/>
        </w:rPr>
        <w:fldChar w:fldCharType="end"/>
      </w:r>
      <w:r w:rsidR="008536DE">
        <w:rPr>
          <w:rFonts w:cs="Arial"/>
        </w:rPr>
        <w:t xml:space="preserve">. </w:t>
      </w:r>
      <w:r w:rsidR="00C2681E">
        <w:rPr>
          <w:rFonts w:cs="Arial"/>
        </w:rPr>
        <w:t>Over thirty years of theoretical and empirical studies demonstrate the accuracy, utility, and flexibility of this modeling approach</w:t>
      </w:r>
      <w:r w:rsidR="00C2681E">
        <w:rPr>
          <w:rFonts w:cs="Arial"/>
        </w:rPr>
        <w:fldChar w:fldCharType="begin"/>
      </w:r>
      <w:r w:rsidR="000C24FA">
        <w:rPr>
          <w:rFonts w:cs="Arial"/>
        </w:rPr>
        <w:instrText xml:space="preserve"> ADDIN ZOTERO_ITEM CSL_CITATION {"citationID":"2a38h7c4bj","properties":{"formattedCitation":"{\\rtf \\super 31\\uc0\\u8211{}34\\nosupersub{}}","plainCitation":"31–34"},"citationItems":[{"id":5002,"uris":["http://zotero.org/users/2169282/items/AZR4GKBA"],"uri":["http://zotero.org/users/2169282/items/AZR4GKBA"],"itemData":{"id":5002,"type":"article-journal","title":"Dynamic energy budget theory restores coherence in biology","container-title":"Philosophical Transactions of the Royal Society of London B: Biological Sciences","page":"3413-3428","volume":"365","issue":"1557","source":"rstb.royalsocietypublishing.org","abstract":"We present the state of the art of the development of dynamic energy budget theory, and its expected developments in the near future within the molecular, physiological and ecological domains. The degree of formalization in the set-up of the theory, with its roots in chemistry, physics, thermodynamics, evolution and the consistent application of Occam's razor, is discussed. We place the various contributions in the theme issue within this theoretical setting, and sketch the scope of actual and potential applications.","DOI":"10.1098/rstb.2010.0166","ISSN":"0962-8436, 1471-2970","note":"PMID: 20921042","language":"en","author":[{"family":"Sousa","given":"Tânia"},{"family":"Domingos","given":"Tiago"},{"family":"Poggiale","given":"J.-C."},{"family":"Kooijman","given":"S. a. L. M."}],"issued":{"date-parts":[["2010",11,12]]},"PMID":"20921042"}},{"id":1844,"uris":["http://zotero.org/users/2169282/items/NAUMDRMB"],"uri":["http://zotero.org/users/2169282/items/NAUMDRMB"],"itemData":{"id":1844,"type":"book","title":"Dynamic Energy Budgets in Biological Systems: Theory and Applications in Ecotoxicology","publisher":"Cambridge University Press","number-of-pages":"350","source":"Google Books","ISBN":"978-0-521-45223-6","shortTitle":"Dynamic Energy Budgets in Biological Systems","language":"en","author":[{"family":"Kooijman","given":"S. A. L. M."}],"issued":{"date-parts":[["1993"]]}}},{"id":5012,"uris":["http://zotero.org/users/2169282/items/XEMJE2DE"],"uri":["http://zotero.org/users/2169282/items/XEMJE2DE"],"itemData":{"id":5012,"type":"article-journal","title":"From food-dependent statistics to metabolic parameters, a practical guide to the use of dynamic energy budget theory","container-title":"Biological Reviews","page":"533-552","volume":"83","issue":"4","source":"Wiley Online Library","abstract":"The standard model of the dynamic energy budget theory for metabolic organisation has variables and parameters that can be quantified using indirect methods only. We present new methods (and software) to extract food-independent parameter values of the energy budget from food-dependent quantities that are easy to observe, and so facilitate the practical application of the theory to enhance predictability and extrapolation. A natural sequence of 10 steps is discussed to obtain some compound parameters first, then the primary parameters, then the composition parameters and finally the thermodynamic parameters; this sequence matches a sequence of required data of increasing complexity which is discussed in detail. Many applications do not require knowledge of all parameters, and we discuss methods to extrapolate parameters from one species to another. The conversion of mass, volume and energy measures of biomass is discussed; these conversions are not trivial because biomass can change in chemical composition in particular ways thanks to different forms of homeostasis. We solve problems like “What would be the ultimate reproduction rate and the von Bertalanffy growth rate at a specific food level, given that we have measured these statistics at abundant food?” and “What would be the maximum incubation time, given the parameters of the von Bertalanffy growth curve?”. We propose a new non-destructive method for quantifying the chemical potential and entropy of living reserve and structure, that can potentially change our ideas on the thermodynamic properties of life. We illustrate the methods using data on daphnids and molluscs.","DOI":"10.1111/j.1469-185X.2008.00053.x","ISSN":"1469-185X","language":"en","author":[{"family":"Kooijman","given":"S. a. L. M."},{"family":"Sousa","given":"T."},{"family":"Pecquerie","given":"L."},{"family":"Van Der Meer","given":"J."},{"family":"Jager","given":"T."}],"issued":{"date-parts":[["2008",11,1]]}}},{"id":3073,"uris":["http://zotero.org/users/2169282/items/29UPIJ9I"],"uri":["http://zotero.org/users/2169282/items/29UPIJ9I"],"itemData":{"id":3073,"type":"article-journal","title":"Integrating dynamic energy budget (DEB) theory with traditional bioenergetic models","container-title":"The Journal of Experimental Biology","page":"892-902","volume":"215","issue":"6","source":"jeb.biologists.org","abstract":"Dynamic energy budget (DEB) theory offers a systematic, though abstract, way to describe how an organism acquires and uses energy and essential elements for physiological processes, in addition to how physiological performance is influenced by environmental variables such as food density and temperature. A ‘standard’ DEB model describes the performance (growth, development, reproduction, respiration, etc.) of all life stages of an animal (embryo to adult), and predicts both intraspecific and interspecific variation in physiological rates. This approach contrasts with a long tradition of more phenomenological and parameter-rich bioenergetic models that are used to make predictions from species-specific rate measurements. These less abstract models are widely used in fisheries studies; they are more readily interpretable than DEB models, but lack the generality of DEB models. We review the interconnections between the two approaches and present formulae relating the state variables and fluxes in the standard DEB model to measured bioenergetic rate processes. We illustrate this synthesis for two large fishes: Pacific bluefin tuna (Thunnus orientalis) and Pacific salmon (Oncorhynchus spp.). For each, we have a parameter-sparse, full-life-cycle DEB model that requires adding only a few species-specific features to the standard model. Both models allow powerful integration of knowledge derived from data restricted to certain life stages, processes and environments.","DOI":"10.1242/jeb.059675","ISSN":"0022-0949, 1477-9145","note":"PMID: 22357583","journalAbbreviation":"J Exp Biol","language":"en","author":[{"family":"Nisbet","given":"Roger M."},{"family":"Jusup","given":"Marko"},{"family":"Klanjscek","given":"Tin"},{"family":"Pecquerie","given":"Laure"}],"issued":{"date-parts":[["2012",3,15]]},"PMID":"22357583"}}],"schema":"https://github.com/citation-style-language/schema/raw/master/csl-citation.json"} </w:instrText>
      </w:r>
      <w:r w:rsidR="00C2681E">
        <w:rPr>
          <w:rFonts w:cs="Arial"/>
        </w:rPr>
        <w:fldChar w:fldCharType="separate"/>
      </w:r>
      <w:r w:rsidR="000C24FA" w:rsidRPr="000C24FA">
        <w:rPr>
          <w:rFonts w:cs="Arial"/>
          <w:szCs w:val="24"/>
          <w:vertAlign w:val="superscript"/>
        </w:rPr>
        <w:t>31–34</w:t>
      </w:r>
      <w:r w:rsidR="00C2681E">
        <w:rPr>
          <w:rFonts w:cs="Arial"/>
        </w:rPr>
        <w:fldChar w:fldCharType="end"/>
      </w:r>
      <w:r w:rsidR="00C2681E">
        <w:rPr>
          <w:rFonts w:cs="Arial"/>
        </w:rPr>
        <w:t>.</w:t>
      </w:r>
      <w:r w:rsidR="001D07F2">
        <w:rPr>
          <w:rFonts w:cs="Arial"/>
        </w:rPr>
        <w:t xml:space="preserve"> </w:t>
      </w:r>
      <w:del w:id="38" w:author="Clay" w:date="2015-07-23T11:40:00Z">
        <w:r w:rsidR="00BC1FF2" w:rsidDel="00FB7DE4">
          <w:rPr>
            <w:rFonts w:cs="Arial"/>
          </w:rPr>
          <w:delText>The universal currency of DEB</w:delText>
        </w:r>
        <w:r w:rsidR="00BC1FF2" w:rsidRPr="00F84107" w:rsidDel="00FB7DE4">
          <w:rPr>
            <w:rFonts w:cs="Arial"/>
          </w:rPr>
          <w:delText xml:space="preserve"> model</w:delText>
        </w:r>
        <w:r w:rsidR="00BC1FF2" w:rsidDel="00FB7DE4">
          <w:rPr>
            <w:rFonts w:cs="Arial"/>
          </w:rPr>
          <w:delText>s</w:delText>
        </w:r>
        <w:r w:rsidR="00BC1FF2" w:rsidRPr="00F84107" w:rsidDel="00FB7DE4">
          <w:rPr>
            <w:rFonts w:cs="Arial"/>
          </w:rPr>
          <w:delText xml:space="preserve"> is </w:delText>
        </w:r>
        <w:commentRangeStart w:id="39"/>
        <w:r w:rsidR="00BC1FF2" w:rsidRPr="00F84107" w:rsidDel="00FB7DE4">
          <w:rPr>
            <w:rFonts w:cs="Arial"/>
          </w:rPr>
          <w:delText>biomass</w:delText>
        </w:r>
        <w:commentRangeEnd w:id="39"/>
        <w:r w:rsidR="00FB7DE4" w:rsidDel="00FB7DE4">
          <w:rPr>
            <w:rStyle w:val="CommentReference"/>
          </w:rPr>
          <w:commentReference w:id="39"/>
        </w:r>
        <w:r w:rsidR="00BC1FF2" w:rsidRPr="00F84107" w:rsidDel="00FB7DE4">
          <w:rPr>
            <w:rFonts w:cs="Arial"/>
          </w:rPr>
          <w:delText xml:space="preserve">. </w:delText>
        </w:r>
      </w:del>
      <w:r w:rsidR="00B22953">
        <w:rPr>
          <w:rFonts w:cs="Arial"/>
        </w:rPr>
        <w:t xml:space="preserve">In particular, DEBs </w:t>
      </w:r>
      <w:del w:id="40" w:author="Clay" w:date="2015-07-23T11:41:00Z">
        <w:r w:rsidR="00B22953" w:rsidDel="00FB7DE4">
          <w:rPr>
            <w:rFonts w:cs="Arial"/>
          </w:rPr>
          <w:delText xml:space="preserve">offer </w:delText>
        </w:r>
      </w:del>
      <w:ins w:id="41" w:author="Clay" w:date="2015-07-23T11:41:00Z">
        <w:r w:rsidR="00FB7DE4">
          <w:rPr>
            <w:rFonts w:cs="Arial"/>
          </w:rPr>
          <w:t xml:space="preserve">provide </w:t>
        </w:r>
      </w:ins>
      <w:r w:rsidR="00B22953">
        <w:rPr>
          <w:rFonts w:cs="Arial"/>
        </w:rPr>
        <w:t xml:space="preserve">a framework </w:t>
      </w:r>
      <w:del w:id="42" w:author="Clay" w:date="2015-07-23T11:41:00Z">
        <w:r w:rsidR="00B22953" w:rsidDel="00FB7DE4">
          <w:rPr>
            <w:rFonts w:cs="Arial"/>
          </w:rPr>
          <w:delText xml:space="preserve">simultaneously </w:delText>
        </w:r>
      </w:del>
      <w:r w:rsidR="00B22953">
        <w:rPr>
          <w:rFonts w:cs="Arial"/>
        </w:rPr>
        <w:t>to quantify the complex</w:t>
      </w:r>
      <w:r w:rsidR="00676907">
        <w:rPr>
          <w:rFonts w:cs="Arial"/>
        </w:rPr>
        <w:t xml:space="preserve"> </w:t>
      </w:r>
      <w:r w:rsidR="00B22953">
        <w:rPr>
          <w:rFonts w:cs="Arial"/>
        </w:rPr>
        <w:t xml:space="preserve">interactions </w:t>
      </w:r>
      <w:r w:rsidR="0050473E">
        <w:rPr>
          <w:rFonts w:cs="Arial"/>
        </w:rPr>
        <w:t>among</w:t>
      </w:r>
      <w:r w:rsidR="00B22953">
        <w:rPr>
          <w:rFonts w:cs="Arial"/>
        </w:rPr>
        <w:t xml:space="preserve"> </w:t>
      </w:r>
      <w:r w:rsidR="0050473E">
        <w:rPr>
          <w:rFonts w:cs="Arial"/>
        </w:rPr>
        <w:t xml:space="preserve">resources, </w:t>
      </w:r>
      <w:r w:rsidR="00B22953">
        <w:rPr>
          <w:rFonts w:cs="Arial"/>
        </w:rPr>
        <w:t>hosts</w:t>
      </w:r>
      <w:r w:rsidR="0050473E">
        <w:rPr>
          <w:rFonts w:cs="Arial"/>
        </w:rPr>
        <w:t>,</w:t>
      </w:r>
      <w:r w:rsidR="00B22953">
        <w:rPr>
          <w:rFonts w:cs="Arial"/>
        </w:rPr>
        <w:t xml:space="preserve"> and para</w:t>
      </w:r>
      <w:r w:rsidR="0050473E">
        <w:rPr>
          <w:rFonts w:cs="Arial"/>
        </w:rPr>
        <w:t>sites</w:t>
      </w:r>
      <w:r w:rsidR="00B22953">
        <w:rPr>
          <w:rFonts w:cs="Arial"/>
        </w:rPr>
        <w:fldChar w:fldCharType="begin"/>
      </w:r>
      <w:r w:rsidR="000C24FA">
        <w:rPr>
          <w:rFonts w:cs="Arial"/>
        </w:rPr>
        <w:instrText xml:space="preserve"> ADDIN ZOTERO_ITEM CSL_CITATION {"citationID":"GP5N0Pxc","properties":{"formattedCitation":"{\\rtf \\super 35\\uc0\\u8211{}38\\nosupersub{}}","plainCitation":"35–38"},"citationItems":[{"id":2429,"uris":["http://zotero.org/users/2169282/items/PZ3MCATX"],"uri":["http://zotero.org/users/2169282/items/PZ3MCATX"],"itemData":{"id":2429,"type":"article-journal","title":"Disentangling the interaction among host resources, the immune system and pathogens","container-title":"Ecology Letters","page":"284-293","volume":"17","issue":"3","abstract":"The interaction between the immune system and pathogens is often characterised as a predator–prey interaction. This characterisation ignores the fact that both require host resources to reproduce. Here, we propose novel theory that considers how these resource requirements can modify the interaction between the immune system and pathogens. We derive a series of models to describe the energetic interaction between the immune system and pathogens, from fully independent resources to direct competition for the same resource. We show that increasing within-host resource supply has qualitatively distinct effects under these different scenarios. In particular, we show the conditions for which pathogen load is expected to increase, decrease or even peak at intermediate resource supply. We survey the empirical literature and find evidence for all three patterns. These patterns are not explained by previous theory, suggesting that competition for host resources can have a strong influence on the outcome of disease.","DOI":"10.1111/ele.12229","ISSN":"1461-0248","shortTitle":"Disentangling the interaction among host resources, the immune system and pathogens","author":[{"family":"Cressler","given":"Clayton E."},{"family":"Nelson","given":"William A."},{"family":"Day","given":"Troy"},{"family":"McCauley","given":"Edward"}],"issued":{"date-parts":[["2014"]]}}},{"id":4723,"uris":["http://zotero.org/users/2169282/items/GZE582IG"],"uri":["http://zotero.org/users/2169282/items/GZE582IG"],"itemData":{"id":4723,"type":"article-journal","title":"A quantitative estimation of the energetic cost of brown ring disease in the Manila clam using Dynamic Energy Budget theory","container-title":"Journal of Sea Research","collection-title":"Metabolic organization: 30 years of DEB applications and developments","page":"114-123","volume":"62","issue":"2–3","source":"ScienceDirect","abstract":"Brown ring disease (BRD) in the Manila clam, Ruditapes philippinarum, is a bacterial disease caused by the pathogen Vibrio tapetis. This disease induces the formation of a characteristic brown conchiolin deposit on the inner shell and is associated with a decrease in condition index indicating that the development of the disease affects the energy balance of the clam. A previous study showed that the energy budget of the host was affected by a decrease in filtration activity, and hypothesized that a second way to degrade the energy balance was the increase in maintenance costs associated to the cost of immune response and lesion repair. This paper focusses on this second way of degradation of the energy balance.\n\nA starvation experiment confirmed that the energy balance was affected by BRD, independently of the effects on filtration activity, indicating an increase in the maintenance costs. An energy budget model of the Manila clam, based on DEB theory, was developed and allowed to properly predict weight loss during starvation. Vibrio development and its effects on the energy budget of the host was theoretically introduced in the model. Coupling modelling and experimental observations allowed to provide a quantitative and dynamic estimation of the increase in maintenance costs associated with the development of BRD. The estimation which is given here, indicates that during an infection the maintenance cost can almost double compared to the uninfected situation.\n\nFurther development of the model, especially focussed on Vibrio dynamics and its effects on filtration activity is needed to provide a more extensive description of the energetic cost of BRD in the Manila clam.","DOI":"10.1016/j.seares.2009.01.007","ISSN":"1385-1101","journalAbbreviation":"Journal of Sea Research","author":[{"family":"Flye-Sainte-Marie","given":"Jonathan"},{"family":"Jean","given":"Fred"},{"family":"Paillard","given":"Christine"},{"family":"Kooijman","given":"Sebastiaan A. L. M."}],"issued":{"date-parts":[["2009",8]]}}},{"id":1978,"uris":["http://zotero.org/users/2169282/items/VVE3AARN"],"uri":["http://zotero.org/users/2169282/items/VVE3AARN"],"itemData":{"id":1978,"type":"article-journal","title":"Resource Ecology of Virulence in a Planktonic Host-Parasite System: An Explanation Using Dynamic Energy Budgets","container-title":"American Naturalist","page":"149-162","volume":"174","issue":"2","archive_location":"ISI:000267532500003","DOI":"10.1086/600086","ISSN":"0003-0147","shortTitle":"Resource Ecology of Virulence in a Planktonic Host-Parasite System: An Explanation Using Dynamic Energy Budgets","author":[{"family":"Hall","given":"S. R."},{"family":"Simonis","given":"J. L."},{"family":"Nisbet","given":"R. M."},{"family":"Tessier","given":"A. J."},{"family":"Caceres","given":"C. E."}],"issued":{"date-parts":[["2009",8]]}}},{"id":5174,"uris":["http://zotero.org/users/2169282/items/4JIVPDNZ"],"uri":["http://zotero.org/users/2169282/items/4JIVPDNZ"],"itemData":{"id":5174,"type":"article-journal","title":"Parasitic castration: a perspective from a model of dynamic energy budgets","container-title":"Integrative and Comparative Biology","page":"295-309","volume":"47","issue":"2","source":"icb.oxfordjournals.org","abstract":"Models of the evolution of virulence have typically focused on increased mortality, one of two negative effects that parasites can inflict on their host. Those that consider the other effect, fecundity reduction, can predict that parasites should completely sterilize their hosts. Although this prediction seems extreme, sterilization features prominently in a fascinating strategy, parasitic castration. Such castration can be accompanied by gigantism (unusually large growth of infected hosts), long infectious periods, and fecundity compensation (where, before heavy parasite burdens ensue, newly infected hosts reproduce earlier/more than they would if not infected). Using a model of dynamic energy budgets (DEB), we show how these results readily emerge, assuming that parasites consume energy reserves of the host. The simple, but mechanistic, DEB model follows energy flow though hosts and parasites, starting with ingestion, and continuing with storage of assimilated energy, and use of those reserves for growth and reproduction, as allocated by the host according to the “κ-rule”. Using this model, we compare and contrast two strategies for parasites. “Consumers” only steal energy from their hosts, thereby indirectly altering allocation of energy to growth and reproduction, reducing fecundity, and enhancing mortality. “Castrators” steal energy but also directly modify the scheme by which hosts allocate reserve energy, shunting resources from reproduction to growth. Not surprisingly, the model predicts that this strategy should promote gigantism, but it also forecasts longer infectious periods and fecundity compensation. Thus, commonly observed characteristics of parasitic castration readily emerge from a mechanistic model of energy flow using a minimal number of assumptions. Finally, the DEB model for both “consumers” and “castrators” highlight that variation in resources supplied to hosts promotes variation in virulence in a given host-parasite system, holding all else equal. Such predictions highlight the potential importance of resource ecology for virulence in disease systems.","DOI":"10.1093/icb/icm057","ISSN":"1540-7063, 1557-7023","note":"PMID: 21672839","shortTitle":"Parasitic castration","journalAbbreviation":"Integr. Comp. Biol.","language":"en","author":[{"family":"Hall","given":"Spencer R."},{"family":"Becker","given":"Claes"},{"family":"Cáceres","given":"Carla E."}],"issued":{"date-parts":[["2007",8,1]]},"PMID":"21672839"}}],"schema":"https://github.com/citation-style-language/schema/raw/master/csl-citation.json"} </w:instrText>
      </w:r>
      <w:r w:rsidR="00B22953">
        <w:rPr>
          <w:rFonts w:cs="Arial"/>
        </w:rPr>
        <w:fldChar w:fldCharType="separate"/>
      </w:r>
      <w:r w:rsidR="000C24FA" w:rsidRPr="000C24FA">
        <w:rPr>
          <w:rFonts w:cs="Arial"/>
          <w:szCs w:val="24"/>
          <w:vertAlign w:val="superscript"/>
        </w:rPr>
        <w:t>35–38</w:t>
      </w:r>
      <w:r w:rsidR="00B22953">
        <w:rPr>
          <w:rFonts w:cs="Arial"/>
        </w:rPr>
        <w:fldChar w:fldCharType="end"/>
      </w:r>
      <w:r w:rsidR="00835003">
        <w:rPr>
          <w:rFonts w:cs="Arial"/>
        </w:rPr>
        <w:t xml:space="preserve">, but to </w:t>
      </w:r>
      <w:r w:rsidR="009D6648">
        <w:rPr>
          <w:rFonts w:cs="Arial"/>
        </w:rPr>
        <w:t xml:space="preserve">date host-parasite DEBs have been limited to invertebrate hosts </w:t>
      </w:r>
      <w:r w:rsidR="0050473E">
        <w:rPr>
          <w:rFonts w:cs="Arial"/>
        </w:rPr>
        <w:t>and simple representations of immune function</w:t>
      </w:r>
      <w:r w:rsidR="00B22953">
        <w:rPr>
          <w:rFonts w:cs="Arial"/>
        </w:rPr>
        <w:t xml:space="preserve">. </w:t>
      </w:r>
      <w:commentRangeStart w:id="43"/>
      <w:r w:rsidR="0050473E">
        <w:rPr>
          <w:rFonts w:cs="Arial"/>
          <w:color w:val="000000" w:themeColor="text1"/>
        </w:rPr>
        <w:t xml:space="preserve">For example, </w:t>
      </w:r>
      <w:ins w:id="44" w:author="Clay" w:date="2015-07-23T11:41:00Z">
        <w:r w:rsidR="00FB7DE4">
          <w:rPr>
            <w:rFonts w:cs="Arial"/>
            <w:color w:val="000000" w:themeColor="text1"/>
          </w:rPr>
          <w:t xml:space="preserve">a </w:t>
        </w:r>
      </w:ins>
      <w:r w:rsidR="0050473E">
        <w:rPr>
          <w:rFonts w:cs="Arial"/>
          <w:color w:val="000000" w:themeColor="text1"/>
        </w:rPr>
        <w:t xml:space="preserve">set of DEB models were developed by </w:t>
      </w:r>
      <w:proofErr w:type="spellStart"/>
      <w:r w:rsidR="0050473E">
        <w:rPr>
          <w:rFonts w:cs="Arial"/>
          <w:color w:val="000000" w:themeColor="text1"/>
        </w:rPr>
        <w:t>Cressler</w:t>
      </w:r>
      <w:proofErr w:type="spellEnd"/>
      <w:r w:rsidR="0050473E">
        <w:rPr>
          <w:rFonts w:cs="Arial"/>
          <w:color w:val="000000" w:themeColor="text1"/>
        </w:rPr>
        <w:t xml:space="preserve"> et al. to </w:t>
      </w:r>
      <w:r w:rsidR="007043E8">
        <w:rPr>
          <w:rFonts w:cs="Arial"/>
          <w:color w:val="000000" w:themeColor="text1"/>
        </w:rPr>
        <w:t>predict microbial abundance and</w:t>
      </w:r>
      <w:r w:rsidR="0050473E">
        <w:rPr>
          <w:rFonts w:cs="Arial"/>
          <w:color w:val="000000" w:themeColor="text1"/>
        </w:rPr>
        <w:t xml:space="preserve"> immune responses </w:t>
      </w:r>
      <w:r w:rsidR="007043E8">
        <w:rPr>
          <w:rFonts w:cs="Arial"/>
          <w:color w:val="000000" w:themeColor="text1"/>
        </w:rPr>
        <w:t xml:space="preserve">of an invertebrate host </w:t>
      </w:r>
      <w:r w:rsidR="0050473E">
        <w:rPr>
          <w:rFonts w:cs="Arial"/>
          <w:color w:val="000000" w:themeColor="text1"/>
        </w:rPr>
        <w:t>under conditions of differing resource overlap and prioritization</w:t>
      </w:r>
      <w:r w:rsidR="0050473E">
        <w:rPr>
          <w:rFonts w:cs="Arial"/>
          <w:color w:val="000000" w:themeColor="text1"/>
        </w:rPr>
        <w:fldChar w:fldCharType="begin"/>
      </w:r>
      <w:r w:rsidR="000C24FA">
        <w:rPr>
          <w:rFonts w:cs="Arial"/>
          <w:color w:val="000000" w:themeColor="text1"/>
        </w:rPr>
        <w:instrText xml:space="preserve"> ADDIN ZOTERO_ITEM CSL_CITATION {"citationID":"c1qa3uhs","properties":{"formattedCitation":"{\\rtf \\super 35\\nosupersub{}}","plainCitation":"35"},"citationItems":[{"id":2429,"uris":["http://zotero.org/users/2169282/items/PZ3MCATX"],"uri":["http://zotero.org/users/2169282/items/PZ3MCATX"],"itemData":{"id":2429,"type":"article-journal","title":"Disentangling the interaction among host resources, the immune system and pathogens","container-title":"Ecology Letters","page":"284-293","volume":"17","issue":"3","abstract":"The interaction between the immune system and pathogens is often characterised as a predator–prey interaction. This characterisation ignores the fact that both require host resources to reproduce. Here, we propose novel theory that considers how these resource requirements can modify the interaction between the immune system and pathogens. We derive a series of models to describe the energetic interaction between the immune system and pathogens, from fully independent resources to direct competition for the same resource. We show that increasing within-host resource supply has qualitatively distinct effects under these different scenarios. In particular, we show the conditions for which pathogen load is expected to increase, decrease or even peak at intermediate resource supply. We survey the empirical literature and find evidence for all three patterns. These patterns are not explained by previous theory, suggesting that competition for host resources can have a strong influence on the outcome of disease.","DOI":"10.1111/ele.12229","ISSN":"1461-0248","shortTitle":"Disentangling the interaction among host resources, the immune system and pathogens","author":[{"family":"Cressler","given":"Clayton E."},{"family":"Nelson","given":"William A."},{"family":"Day","given":"Troy"},{"family":"McCauley","given":"Edward"}],"issued":{"date-parts":[["2014"]]}}}],"schema":"https://github.com/citation-style-language/schema/raw/master/csl-citation.json"} </w:instrText>
      </w:r>
      <w:r w:rsidR="0050473E">
        <w:rPr>
          <w:rFonts w:cs="Arial"/>
          <w:color w:val="000000" w:themeColor="text1"/>
        </w:rPr>
        <w:fldChar w:fldCharType="separate"/>
      </w:r>
      <w:r w:rsidR="000C24FA" w:rsidRPr="000C24FA">
        <w:rPr>
          <w:rFonts w:cs="Arial"/>
          <w:color w:val="000000"/>
          <w:szCs w:val="24"/>
          <w:vertAlign w:val="superscript"/>
        </w:rPr>
        <w:t>35</w:t>
      </w:r>
      <w:r w:rsidR="0050473E">
        <w:rPr>
          <w:rFonts w:cs="Arial"/>
          <w:color w:val="000000" w:themeColor="text1"/>
        </w:rPr>
        <w:fldChar w:fldCharType="end"/>
      </w:r>
      <w:commentRangeEnd w:id="43"/>
      <w:r w:rsidR="00FB7DE4">
        <w:rPr>
          <w:rStyle w:val="CommentReference"/>
        </w:rPr>
        <w:commentReference w:id="43"/>
      </w:r>
      <w:r w:rsidR="0050473E">
        <w:rPr>
          <w:rFonts w:cs="Arial"/>
          <w:color w:val="000000" w:themeColor="text1"/>
        </w:rPr>
        <w:t>.</w:t>
      </w:r>
      <w:r w:rsidR="0050473E" w:rsidRPr="0050473E">
        <w:rPr>
          <w:rFonts w:cs="Arial"/>
          <w:color w:val="000000" w:themeColor="text1"/>
        </w:rPr>
        <w:t xml:space="preserve"> </w:t>
      </w:r>
      <w:r w:rsidR="0050473E">
        <w:rPr>
          <w:rFonts w:cs="Arial"/>
          <w:color w:val="000000" w:themeColor="text1"/>
        </w:rPr>
        <w:t>Their model shows that if parasite energy needs take precedence, parasite load will increase with intake rate</w:t>
      </w:r>
      <w:r>
        <w:rPr>
          <w:rFonts w:cs="Arial"/>
          <w:color w:val="000000" w:themeColor="text1"/>
        </w:rPr>
        <w:t xml:space="preserve"> (Fig 2A)</w:t>
      </w:r>
      <w:r w:rsidR="0050473E">
        <w:rPr>
          <w:rFonts w:cs="Arial"/>
          <w:color w:val="000000" w:themeColor="text1"/>
        </w:rPr>
        <w:t xml:space="preserve">, but if resources preferentially go to immune responses, parasite load will peak at </w:t>
      </w:r>
      <w:r w:rsidR="0050473E" w:rsidRPr="00AF5433">
        <w:rPr>
          <w:rFonts w:cs="Arial"/>
          <w:color w:val="000000" w:themeColor="text1"/>
        </w:rPr>
        <w:t>low intake rates (Fig 2</w:t>
      </w:r>
      <w:r>
        <w:rPr>
          <w:rFonts w:cs="Arial"/>
          <w:color w:val="000000" w:themeColor="text1"/>
        </w:rPr>
        <w:t>B</w:t>
      </w:r>
      <w:r w:rsidR="0050473E" w:rsidRPr="00AF5433">
        <w:rPr>
          <w:rFonts w:cs="Arial"/>
          <w:color w:val="000000" w:themeColor="text1"/>
        </w:rPr>
        <w:t>)</w:t>
      </w:r>
      <w:r w:rsidR="0050473E" w:rsidRPr="00AF5433">
        <w:rPr>
          <w:rFonts w:cs="Arial"/>
          <w:color w:val="000000" w:themeColor="text1"/>
        </w:rPr>
        <w:fldChar w:fldCharType="begin"/>
      </w:r>
      <w:r w:rsidR="000C24FA">
        <w:rPr>
          <w:rFonts w:cs="Arial"/>
          <w:color w:val="000000" w:themeColor="text1"/>
        </w:rPr>
        <w:instrText xml:space="preserve"> ADDIN ZOTERO_ITEM CSL_CITATION {"citationID":"ida13fjp9","properties":{"formattedCitation":"{\\rtf \\super 35\\nosupersub{}}","plainCitation":"35"},"citationItems":[{"id":2429,"uris":["http://zotero.org/users/2169282/items/PZ3MCATX"],"uri":["http://zotero.org/users/2169282/items/PZ3MCATX"],"itemData":{"id":2429,"type":"article-journal","title":"Disentangling the interaction among host resources, the immune system and pathogens","container-title":"Ecology Letters","page":"284-293","volume":"17","issue":"3","abstract":"The interaction between the immune system and pathogens is often characterised as a predator–prey interaction. This characterisation ignores the fact that both require host resources to reproduce. Here, we propose novel theory that considers how these resource requirements can modify the interaction between the immune system and pathogens. We derive a series of models to describe the energetic interaction between the immune system and pathogens, from fully independent resources to direct competition for the same resource. We show that increasing within-host resource supply has qualitatively distinct effects under these different scenarios. In particular, we show the conditions for which pathogen load is expected to increase, decrease or even peak at intermediate resource supply. We survey the empirical literature and find evidence for all three patterns. These patterns are not explained by previous theory, suggesting that competition for host resources can have a strong influence on the outcome of disease.","DOI":"10.1111/ele.12229","ISSN":"1461-0248","shortTitle":"Disentangling the interaction among host resources, the immune system and pathogens","author":[{"family":"Cressler","given":"Clayton E."},{"family":"Nelson","given":"William A."},{"family":"Day","given":"Troy"},{"family":"McCauley","given":"Edward"}],"issued":{"date-parts":[["2014"]]}}}],"schema":"https://github.com/citation-style-language/schema/raw/master/csl-citation.json"} </w:instrText>
      </w:r>
      <w:r w:rsidR="0050473E" w:rsidRPr="00AF5433">
        <w:rPr>
          <w:rFonts w:cs="Arial"/>
          <w:color w:val="000000" w:themeColor="text1"/>
        </w:rPr>
        <w:fldChar w:fldCharType="separate"/>
      </w:r>
      <w:r w:rsidR="000C24FA" w:rsidRPr="000C24FA">
        <w:rPr>
          <w:rFonts w:cs="Arial"/>
          <w:color w:val="000000"/>
          <w:szCs w:val="24"/>
          <w:vertAlign w:val="superscript"/>
        </w:rPr>
        <w:t>35</w:t>
      </w:r>
      <w:r w:rsidR="0050473E" w:rsidRPr="00AF5433">
        <w:rPr>
          <w:rFonts w:cs="Arial"/>
          <w:color w:val="000000" w:themeColor="text1"/>
        </w:rPr>
        <w:fldChar w:fldCharType="end"/>
      </w:r>
      <w:r w:rsidR="0050473E" w:rsidRPr="00AF5433">
        <w:rPr>
          <w:rFonts w:cs="Arial"/>
          <w:color w:val="000000" w:themeColor="text1"/>
        </w:rPr>
        <w:t>. The implications of these different outcomes are great; high resource conditions will reduce infection under immune priority, but increase infection under pathogen priority</w:t>
      </w:r>
      <w:r w:rsidR="0050473E">
        <w:rPr>
          <w:rFonts w:cs="Arial"/>
          <w:color w:val="000000" w:themeColor="text1"/>
        </w:rPr>
        <w:t xml:space="preserve">. </w:t>
      </w:r>
      <w:r w:rsidR="0050473E" w:rsidRPr="007043E8">
        <w:rPr>
          <w:rFonts w:cs="Arial"/>
          <w:b/>
        </w:rPr>
        <w:t>DEB models offer a robust way to determine the outcomes of complex biological interactions and, in particular, offer enormous potential for improving understanding within-host dynamics of vertebrate hosts.</w:t>
      </w:r>
      <w:r w:rsidR="0050473E" w:rsidRPr="00597DE0">
        <w:rPr>
          <w:rFonts w:cs="Arial"/>
          <w:b/>
        </w:rPr>
        <w:t xml:space="preserve"> </w:t>
      </w:r>
      <w:r w:rsidR="007043E8" w:rsidRPr="00597DE0">
        <w:rPr>
          <w:rFonts w:cs="Arial"/>
          <w:b/>
          <w:color w:val="000000" w:themeColor="text1"/>
        </w:rPr>
        <w:t xml:space="preserve">I will build a </w:t>
      </w:r>
      <w:r w:rsidR="00597DE0" w:rsidRPr="00597DE0">
        <w:rPr>
          <w:rFonts w:cs="Arial"/>
          <w:b/>
          <w:color w:val="000000" w:themeColor="text1"/>
        </w:rPr>
        <w:t xml:space="preserve">novel </w:t>
      </w:r>
      <w:r w:rsidR="007043E8" w:rsidRPr="00597DE0">
        <w:rPr>
          <w:rFonts w:cs="Arial"/>
          <w:b/>
          <w:color w:val="000000" w:themeColor="text1"/>
        </w:rPr>
        <w:t>DEB model characterizing helminth infection in a vertebrate host</w:t>
      </w:r>
      <w:r w:rsidR="00597DE0" w:rsidRPr="00597DE0">
        <w:rPr>
          <w:rFonts w:cs="Arial"/>
          <w:b/>
          <w:color w:val="000000" w:themeColor="text1"/>
        </w:rPr>
        <w:t xml:space="preserve"> to explore the implications of interactions among host nutrition, immune function</w:t>
      </w:r>
      <w:r w:rsidR="00C2681E">
        <w:rPr>
          <w:rFonts w:cs="Arial"/>
          <w:b/>
          <w:color w:val="000000" w:themeColor="text1"/>
        </w:rPr>
        <w:t>,</w:t>
      </w:r>
      <w:r w:rsidR="00597DE0" w:rsidRPr="00597DE0">
        <w:rPr>
          <w:rFonts w:cs="Arial"/>
          <w:b/>
          <w:color w:val="000000" w:themeColor="text1"/>
        </w:rPr>
        <w:t xml:space="preserve"> and parasite load for individual health.  </w:t>
      </w:r>
    </w:p>
    <w:p w14:paraId="20D30AF9" w14:textId="67CB0C52" w:rsidR="00AA0E84" w:rsidRDefault="00677DC7" w:rsidP="0065604D">
      <w:pPr>
        <w:ind w:firstLine="720"/>
        <w:rPr>
          <w:rFonts w:cs="Arial"/>
          <w:b/>
        </w:rPr>
      </w:pPr>
      <w:r w:rsidRPr="00F470F4">
        <w:rPr>
          <w:rFonts w:cs="Arial"/>
          <w:b/>
          <w:noProof/>
          <w:color w:val="000000" w:themeColor="text1"/>
        </w:rPr>
        <mc:AlternateContent>
          <mc:Choice Requires="wps">
            <w:drawing>
              <wp:anchor distT="0" distB="0" distL="114300" distR="114300" simplePos="0" relativeHeight="251697152" behindDoc="0" locked="0" layoutInCell="1" allowOverlap="1" wp14:anchorId="35CD94EE" wp14:editId="27BD160C">
                <wp:simplePos x="0" y="0"/>
                <wp:positionH relativeFrom="column">
                  <wp:posOffset>5698490</wp:posOffset>
                </wp:positionH>
                <wp:positionV relativeFrom="paragraph">
                  <wp:posOffset>1910080</wp:posOffset>
                </wp:positionV>
                <wp:extent cx="1315720" cy="480060"/>
                <wp:effectExtent l="0" t="0" r="5080" b="2540"/>
                <wp:wrapSquare wrapText="bothSides"/>
                <wp:docPr id="50" name="Text Box 50"/>
                <wp:cNvGraphicFramePr/>
                <a:graphic xmlns:a="http://schemas.openxmlformats.org/drawingml/2006/main">
                  <a:graphicData uri="http://schemas.microsoft.com/office/word/2010/wordprocessingShape">
                    <wps:wsp>
                      <wps:cNvSpPr txBox="1"/>
                      <wps:spPr>
                        <a:xfrm>
                          <a:off x="0" y="0"/>
                          <a:ext cx="1315720" cy="4800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D4F3C3" w14:textId="4830DD90" w:rsidR="00FF5939" w:rsidRPr="00381645" w:rsidRDefault="00FF5939" w:rsidP="00510D56">
                            <w:pPr>
                              <w:rPr>
                                <w:sz w:val="16"/>
                                <w:szCs w:val="18"/>
                              </w:rPr>
                            </w:pPr>
                            <w:r>
                              <w:rPr>
                                <w:b/>
                                <w:sz w:val="16"/>
                                <w:szCs w:val="18"/>
                              </w:rPr>
                              <w:t>Figure 3</w:t>
                            </w:r>
                            <w:r w:rsidRPr="00381645">
                              <w:rPr>
                                <w:b/>
                                <w:sz w:val="16"/>
                                <w:szCs w:val="18"/>
                              </w:rPr>
                              <w:t>.</w:t>
                            </w:r>
                            <w:r w:rsidRPr="00381645">
                              <w:rPr>
                                <w:sz w:val="16"/>
                                <w:szCs w:val="18"/>
                              </w:rPr>
                              <w:t xml:space="preserve"> </w:t>
                            </w:r>
                            <w:r>
                              <w:rPr>
                                <w:sz w:val="16"/>
                                <w:szCs w:val="18"/>
                              </w:rPr>
                              <w:t xml:space="preserve">Feeding (g/day) was higher </w:t>
                            </w:r>
                            <w:r w:rsidRPr="00677DC7">
                              <w:rPr>
                                <w:i/>
                                <w:sz w:val="16"/>
                                <w:szCs w:val="18"/>
                              </w:rPr>
                              <w:t xml:space="preserve">T. </w:t>
                            </w:r>
                            <w:proofErr w:type="spellStart"/>
                            <w:r w:rsidRPr="00677DC7">
                              <w:rPr>
                                <w:i/>
                                <w:sz w:val="16"/>
                                <w:szCs w:val="18"/>
                              </w:rPr>
                              <w:t>muris</w:t>
                            </w:r>
                            <w:proofErr w:type="spellEnd"/>
                            <w:r>
                              <w:rPr>
                                <w:sz w:val="16"/>
                                <w:szCs w:val="18"/>
                              </w:rPr>
                              <w:t xml:space="preserve"> infected C57BL/6J mice than controls (p = 0.004).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0" o:spid="_x0000_s1030" type="#_x0000_t202" style="position:absolute;left:0;text-align:left;margin-left:448.7pt;margin-top:150.4pt;width:103.6pt;height:37.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" filled="f" stroked="f">
                <v:textbox inset="0,0,0,0">
                  <w:txbxContent>
                    <w:p w14:paraId="0AD4F3C3" w14:textId="4830DD90" w:rsidR="00755B9E" w:rsidRPr="00381645" w:rsidRDefault="00755B9E" w:rsidP="00510D56">
                      <w:pPr>
                        <w:rPr>
                          <w:sz w:val="16"/>
                          <w:szCs w:val="18"/>
                        </w:rPr>
                      </w:pPr>
                      <w:r>
                        <w:rPr>
                          <w:b/>
                          <w:sz w:val="16"/>
                          <w:szCs w:val="18"/>
                        </w:rPr>
                        <w:t>Figure 3</w:t>
                      </w:r>
                      <w:r w:rsidRPr="00381645">
                        <w:rPr>
                          <w:b/>
                          <w:sz w:val="16"/>
                          <w:szCs w:val="18"/>
                        </w:rPr>
                        <w:t>.</w:t>
                      </w:r>
                      <w:r w:rsidRPr="00381645">
                        <w:rPr>
                          <w:sz w:val="16"/>
                          <w:szCs w:val="18"/>
                        </w:rPr>
                        <w:t xml:space="preserve"> </w:t>
                      </w:r>
                      <w:r>
                        <w:rPr>
                          <w:sz w:val="16"/>
                          <w:szCs w:val="18"/>
                        </w:rPr>
                        <w:t xml:space="preserve">Feeding (g/day) was higher </w:t>
                      </w:r>
                      <w:r w:rsidRPr="00677DC7">
                        <w:rPr>
                          <w:i/>
                          <w:sz w:val="16"/>
                          <w:szCs w:val="18"/>
                        </w:rPr>
                        <w:t xml:space="preserve">T. </w:t>
                      </w:r>
                      <w:proofErr w:type="spellStart"/>
                      <w:r w:rsidRPr="00677DC7">
                        <w:rPr>
                          <w:i/>
                          <w:sz w:val="16"/>
                          <w:szCs w:val="18"/>
                        </w:rPr>
                        <w:t>muris</w:t>
                      </w:r>
                      <w:proofErr w:type="spellEnd"/>
                      <w:r>
                        <w:rPr>
                          <w:sz w:val="16"/>
                          <w:szCs w:val="18"/>
                        </w:rPr>
                        <w:t xml:space="preserve"> infected C57BL/6J mice than controls (p = 0.004). </w:t>
                      </w:r>
                    </w:p>
                  </w:txbxContent>
                </v:textbox>
                <w10:wrap type="square"/>
              </v:shape>
            </w:pict>
          </mc:Fallback>
        </mc:AlternateContent>
      </w:r>
      <w:r>
        <w:rPr>
          <w:noProof/>
        </w:rPr>
        <w:drawing>
          <wp:anchor distT="0" distB="0" distL="114300" distR="114300" simplePos="0" relativeHeight="251695104" behindDoc="0" locked="0" layoutInCell="1" allowOverlap="1" wp14:anchorId="07530613" wp14:editId="681BEBEF">
            <wp:simplePos x="0" y="0"/>
            <wp:positionH relativeFrom="column">
              <wp:posOffset>5654040</wp:posOffset>
            </wp:positionH>
            <wp:positionV relativeFrom="paragraph">
              <wp:posOffset>727710</wp:posOffset>
            </wp:positionV>
            <wp:extent cx="1315720" cy="1117600"/>
            <wp:effectExtent l="0" t="0" r="5080" b="0"/>
            <wp:wrapTight wrapText="bothSides">
              <wp:wrapPolygon edited="0">
                <wp:start x="0" y="0"/>
                <wp:lineTo x="0" y="21109"/>
                <wp:lineTo x="21266" y="21109"/>
                <wp:lineTo x="21266" y="0"/>
                <wp:lineTo x="0" y="0"/>
              </wp:wrapPolygon>
            </wp:wrapTight>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3F79F5">
        <w:rPr>
          <w:rFonts w:cs="Arial"/>
          <w:color w:val="000000" w:themeColor="text1"/>
        </w:rPr>
        <w:t xml:space="preserve">Dr. </w:t>
      </w:r>
      <w:proofErr w:type="spellStart"/>
      <w:r w:rsidR="003F79F5">
        <w:rPr>
          <w:rFonts w:cs="Arial"/>
          <w:color w:val="000000" w:themeColor="text1"/>
        </w:rPr>
        <w:t>Cressler</w:t>
      </w:r>
      <w:proofErr w:type="spellEnd"/>
      <w:r w:rsidR="003F79F5">
        <w:rPr>
          <w:rFonts w:cs="Arial"/>
          <w:color w:val="000000" w:themeColor="text1"/>
        </w:rPr>
        <w:t xml:space="preserve"> is </w:t>
      </w:r>
      <w:r w:rsidR="00AF5433">
        <w:rPr>
          <w:rFonts w:cs="Arial"/>
          <w:color w:val="000000" w:themeColor="text1"/>
        </w:rPr>
        <w:t xml:space="preserve">now </w:t>
      </w:r>
      <w:r w:rsidR="003F79F5">
        <w:rPr>
          <w:rFonts w:cs="Arial"/>
          <w:color w:val="000000" w:themeColor="text1"/>
        </w:rPr>
        <w:t xml:space="preserve">a </w:t>
      </w:r>
      <w:r w:rsidR="00AF5433">
        <w:rPr>
          <w:rFonts w:cs="Arial"/>
          <w:color w:val="000000" w:themeColor="text1"/>
        </w:rPr>
        <w:t xml:space="preserve">formal </w:t>
      </w:r>
      <w:r w:rsidR="003F79F5">
        <w:rPr>
          <w:rFonts w:cs="Arial"/>
          <w:color w:val="000000" w:themeColor="text1"/>
        </w:rPr>
        <w:t>collaborator on the project and together we</w:t>
      </w:r>
      <w:r w:rsidR="004709F1">
        <w:rPr>
          <w:rFonts w:cs="Arial"/>
          <w:color w:val="000000" w:themeColor="text1"/>
        </w:rPr>
        <w:t xml:space="preserve"> have </w:t>
      </w:r>
      <w:r w:rsidR="00CD5467">
        <w:rPr>
          <w:rFonts w:cs="Arial"/>
          <w:color w:val="000000" w:themeColor="text1"/>
        </w:rPr>
        <w:t xml:space="preserve">recently </w:t>
      </w:r>
      <w:r w:rsidR="004709F1">
        <w:rPr>
          <w:rFonts w:cs="Arial"/>
          <w:color w:val="000000" w:themeColor="text1"/>
        </w:rPr>
        <w:t xml:space="preserve">parameterized a working DEB model that fits the biology of a mouse in program R. Our </w:t>
      </w:r>
      <w:r w:rsidR="00676907">
        <w:rPr>
          <w:rFonts w:cs="Arial"/>
          <w:color w:val="000000" w:themeColor="text1"/>
        </w:rPr>
        <w:t xml:space="preserve">model includes aspects of </w:t>
      </w:r>
      <w:r w:rsidR="00101F56">
        <w:rPr>
          <w:rFonts w:cs="Arial"/>
          <w:color w:val="000000" w:themeColor="text1"/>
        </w:rPr>
        <w:t>mouse physiology</w:t>
      </w:r>
      <w:r w:rsidR="00676907">
        <w:rPr>
          <w:rFonts w:cs="Arial"/>
          <w:color w:val="000000" w:themeColor="text1"/>
        </w:rPr>
        <w:t xml:space="preserve"> (e.g. asymptotic growth, demand-driven feeding), p</w:t>
      </w:r>
      <w:r w:rsidR="0065604D">
        <w:rPr>
          <w:rFonts w:cs="Arial"/>
          <w:color w:val="000000" w:themeColor="text1"/>
        </w:rPr>
        <w:t>arasite-load dependent feedback on food intake and digestive efficiency</w:t>
      </w:r>
      <w:r w:rsidR="004709F1">
        <w:rPr>
          <w:rFonts w:cs="Arial"/>
          <w:color w:val="000000" w:themeColor="text1"/>
        </w:rPr>
        <w:t xml:space="preserve"> (Fig 1C)</w:t>
      </w:r>
      <w:r w:rsidR="0065604D">
        <w:rPr>
          <w:rFonts w:cs="Arial"/>
          <w:color w:val="000000" w:themeColor="text1"/>
        </w:rPr>
        <w:t xml:space="preserve">, </w:t>
      </w:r>
      <w:r w:rsidR="004709F1">
        <w:rPr>
          <w:rFonts w:cs="Arial"/>
          <w:color w:val="000000" w:themeColor="text1"/>
        </w:rPr>
        <w:t xml:space="preserve">innate and </w:t>
      </w:r>
      <w:r w:rsidR="00E67199">
        <w:rPr>
          <w:rFonts w:cs="Arial"/>
          <w:color w:val="000000" w:themeColor="text1"/>
        </w:rPr>
        <w:t xml:space="preserve">adaptive </w:t>
      </w:r>
      <w:r w:rsidR="004709F1">
        <w:rPr>
          <w:rFonts w:cs="Arial"/>
          <w:color w:val="000000" w:themeColor="text1"/>
        </w:rPr>
        <w:t xml:space="preserve">immune defenses, </w:t>
      </w:r>
      <w:r w:rsidR="0065604D">
        <w:rPr>
          <w:rFonts w:cs="Arial"/>
          <w:color w:val="000000" w:themeColor="text1"/>
        </w:rPr>
        <w:t xml:space="preserve">and both tolerance and resistance </w:t>
      </w:r>
      <w:r w:rsidR="004709F1">
        <w:rPr>
          <w:rFonts w:cs="Arial"/>
          <w:color w:val="000000" w:themeColor="text1"/>
        </w:rPr>
        <w:t>feedbacks (Fig 1D)</w:t>
      </w:r>
      <w:r w:rsidR="0065604D">
        <w:rPr>
          <w:rFonts w:cs="Arial"/>
          <w:color w:val="000000" w:themeColor="text1"/>
        </w:rPr>
        <w:t xml:space="preserve">. </w:t>
      </w:r>
      <w:r w:rsidR="00A94138">
        <w:rPr>
          <w:rFonts w:cs="Arial"/>
          <w:color w:val="000000" w:themeColor="text1"/>
        </w:rPr>
        <w:t xml:space="preserve">As observed in our preliminary study </w:t>
      </w:r>
      <w:r w:rsidR="00510D56">
        <w:rPr>
          <w:rFonts w:cs="Arial"/>
          <w:color w:val="000000" w:themeColor="text1"/>
        </w:rPr>
        <w:t>(Fig. 3</w:t>
      </w:r>
      <w:r w:rsidR="00A94138" w:rsidRPr="00510D56">
        <w:rPr>
          <w:rFonts w:cs="Arial"/>
          <w:color w:val="000000" w:themeColor="text1"/>
        </w:rPr>
        <w:t>)</w:t>
      </w:r>
      <w:r w:rsidR="00A94138">
        <w:rPr>
          <w:rFonts w:cs="Arial"/>
          <w:color w:val="000000" w:themeColor="text1"/>
        </w:rPr>
        <w:t>, the model allows mice to increase feeding in response to infection, up to a physiological limit (</w:t>
      </w:r>
      <w:r w:rsidR="003431EA">
        <w:rPr>
          <w:rFonts w:cs="Arial"/>
          <w:color w:val="000000" w:themeColor="text1"/>
        </w:rPr>
        <w:t xml:space="preserve">also </w:t>
      </w:r>
      <w:r w:rsidR="00A94138">
        <w:rPr>
          <w:rFonts w:cs="Arial"/>
          <w:color w:val="000000" w:themeColor="text1"/>
        </w:rPr>
        <w:t xml:space="preserve">informed by our preliminary ingestion data). </w:t>
      </w:r>
      <w:r w:rsidR="003F79F5" w:rsidRPr="00D07473">
        <w:rPr>
          <w:rFonts w:cs="Arial"/>
        </w:rPr>
        <w:t>Resistance</w:t>
      </w:r>
      <w:r w:rsidR="003F79F5">
        <w:rPr>
          <w:rFonts w:cs="Arial"/>
        </w:rPr>
        <w:t xml:space="preserve"> </w:t>
      </w:r>
      <w:r w:rsidR="003F79F5" w:rsidRPr="00D07473">
        <w:rPr>
          <w:rFonts w:cs="Arial"/>
        </w:rPr>
        <w:t xml:space="preserve">involves </w:t>
      </w:r>
      <w:r w:rsidR="003F79F5">
        <w:rPr>
          <w:rFonts w:cs="Arial"/>
        </w:rPr>
        <w:t>energetically expensive defenses (e.g. lymphocyte proliferation, antibody production)</w:t>
      </w:r>
      <w:r w:rsidR="003F79F5" w:rsidRPr="00D07473">
        <w:rPr>
          <w:rFonts w:cs="Arial"/>
        </w:rPr>
        <w:t xml:space="preserve"> to reduce parasite burden</w:t>
      </w:r>
      <w:r w:rsidR="003F79F5">
        <w:rPr>
          <w:rFonts w:cs="Arial"/>
        </w:rPr>
        <w:t>. T</w:t>
      </w:r>
      <w:r w:rsidR="003F79F5" w:rsidRPr="00D07473">
        <w:rPr>
          <w:rFonts w:cs="Arial"/>
        </w:rPr>
        <w:t xml:space="preserve">olerance </w:t>
      </w:r>
      <w:r w:rsidR="003F79F5">
        <w:rPr>
          <w:rFonts w:cs="Arial"/>
        </w:rPr>
        <w:t xml:space="preserve">involves maintaining health despite a </w:t>
      </w:r>
      <w:r w:rsidR="003F79F5" w:rsidRPr="00D07473">
        <w:rPr>
          <w:rFonts w:cs="Arial"/>
        </w:rPr>
        <w:t>given parasite burden</w:t>
      </w:r>
      <w:r w:rsidR="003F79F5">
        <w:rPr>
          <w:rFonts w:cs="Arial"/>
        </w:rPr>
        <w:t>, but also require</w:t>
      </w:r>
      <w:ins w:id="45" w:author="Clay" w:date="2015-07-23T11:44:00Z">
        <w:r w:rsidR="00FB7DE4">
          <w:rPr>
            <w:rFonts w:cs="Arial"/>
          </w:rPr>
          <w:t>s</w:t>
        </w:r>
      </w:ins>
      <w:r w:rsidR="003F79F5">
        <w:rPr>
          <w:rFonts w:cs="Arial"/>
        </w:rPr>
        <w:t xml:space="preserve"> energy (e.g., repairing GI tract </w:t>
      </w:r>
      <w:r w:rsidR="003F79F5" w:rsidRPr="00D07473">
        <w:rPr>
          <w:rFonts w:cs="Arial"/>
        </w:rPr>
        <w:t>damage</w:t>
      </w:r>
      <w:r w:rsidR="003F79F5">
        <w:rPr>
          <w:rFonts w:cs="Arial"/>
        </w:rPr>
        <w:t>)</w:t>
      </w:r>
      <w:r w:rsidR="003F79F5">
        <w:rPr>
          <w:rFonts w:cs="Arial"/>
        </w:rPr>
        <w:fldChar w:fldCharType="begin"/>
      </w:r>
      <w:r w:rsidR="000C24FA">
        <w:rPr>
          <w:rFonts w:cs="Arial"/>
        </w:rPr>
        <w:instrText xml:space="preserve"> ADDIN ZOTERO_ITEM CSL_CITATION {"citationID":"XNKMp6qV","properties":{"formattedCitation":"{\\rtf \\super 39,40\\nosupersub{}}","plainCitation":"39,40"},"citationItems":[{"id":3708,"uris":["http://zotero.org/users/2169282/items/GC3J97VP"],"uri":["http://zotero.org/users/2169282/items/GC3J97VP"],"itemData":{"id":3708,"type":"article-journal","title":"Decomposing health: tolerance and resistance to parasites in animals","container-title":"Philosophical Transactions of the Royal Society B-Biological Sciences","page":"37-49","volume":"364","issue":"1513","archive_location":"WOS:000261150600004","DOI":"10.1098/rstb.2008.0184","ISSN":"0962-8436","shortTitle":"Decomposing health: tolerance and resistance to parasites in animals","author":[{"family":"Raberg","given":"L."},{"family":"Graham","given":"A. L."},{"family":"Read","given":"A. F."}],"issued":{"date-parts":[["2009",1]],"season":"undefined"}}},{"id":3969,"uris":["http://zotero.org/users/2169282/items/DA3VN9F5"],"uri":["http://zotero.org/users/2169282/items/DA3VN9F5"],"itemData":{"id":3969,"type":"article-journal","title":"Disease tolerance as a defense strategy","container-title":"Science","page":"936-941","volume":"335","issue":"6071","archive_location":"WOS:000300931800037","DOI":"10.1126/science.1214935","ISSN":"0036-8075","shortTitle":"Disease Tolerance as a Defense Strategy","author":[{"family":"Medzhitov","given":"R."},{"family":"Schneider","given":"D. S."},{"family":"Soares","given":"M. P."}],"issued":{"date-parts":[["2012",2]]}}}],"schema":"https://github.com/citation-style-language/schema/raw/master/csl-citation.json"} </w:instrText>
      </w:r>
      <w:r w:rsidR="003F79F5">
        <w:rPr>
          <w:rFonts w:cs="Arial"/>
        </w:rPr>
        <w:fldChar w:fldCharType="separate"/>
      </w:r>
      <w:r w:rsidR="000C24FA" w:rsidRPr="000C24FA">
        <w:rPr>
          <w:rFonts w:cs="Arial"/>
          <w:szCs w:val="24"/>
          <w:vertAlign w:val="superscript"/>
        </w:rPr>
        <w:t>39,40</w:t>
      </w:r>
      <w:r w:rsidR="003F79F5">
        <w:rPr>
          <w:rFonts w:cs="Arial"/>
        </w:rPr>
        <w:fldChar w:fldCharType="end"/>
      </w:r>
      <w:r w:rsidR="003F79F5">
        <w:rPr>
          <w:rFonts w:cs="Arial"/>
        </w:rPr>
        <w:t>. These processes are not mutually exclusive;</w:t>
      </w:r>
      <w:r w:rsidR="003F79F5" w:rsidRPr="00D07473">
        <w:rPr>
          <w:rFonts w:cs="Arial"/>
        </w:rPr>
        <w:t xml:space="preserve"> resource supplementation often enhances both resistance and tolerance </w:t>
      </w:r>
      <w:r w:rsidR="003F79F5">
        <w:rPr>
          <w:rFonts w:cs="Arial"/>
        </w:rPr>
        <w:t>of hosts</w:t>
      </w:r>
      <w:r w:rsidR="003F79F5">
        <w:rPr>
          <w:rFonts w:cs="Arial"/>
        </w:rPr>
        <w:fldChar w:fldCharType="begin"/>
      </w:r>
      <w:r w:rsidR="00BC1FF2">
        <w:rPr>
          <w:rFonts w:cs="Arial"/>
        </w:rPr>
        <w:instrText xml:space="preserve"> ADDIN ZOTERO_ITEM CSL_CITATION {"citationID":"22v11tua2q","properties":{"formattedCitation":"{\\rtf \\super 13\\nosupersub{}}","plainCitation":"13"},"citationItems":[{"id":4074,"uris":["http://zotero.org/users/2169282/items/FHNM8AHV"],"uri":["http://zotero.org/users/2169282/items/FHNM8AHV"],"itemData":{"id":4074,"type":"article-journal","title":"Influence of host nutrition on the development and consequences of nematode parasitism in ruminants","container-title":"Trends in Parasitology","page":"325-330","volume":"17","issue":"7","archive_location":"ISI:000169961400008","abstract":"Control of gastrointestinal nematodes of ruminants is based largely on use of anthelmintics combined, where practical, with pasture management. The increasing prevalence of resistance to anthelmintics has led to the search for alternative sustainable control strategies. Here, we consider how nutrition, as a short-term alternative, can influence the host-parasite relationship in ruminants, using gastrointestinal nematode infections of sheep as the model system. Nutrition can affect the ability of the host to cope with the consequences of parasitism and to contain and eventually to overcome parasitism. It can also affect the parasite population through the intake of antiparasitic compounds.","ISSN":"1471-4922","shortTitle":"Influence of host nutrition on the development and consequences of nematode parasitism in ruminants","author":[{"family":"Coop","given":"R. L."},{"family":"Kyriazakis","given":"I."}],"issued":{"date-parts":[["2001",7]]}}}],"schema":"https://github.com/citation-style-language/schema/raw/master/csl-citation.json"} </w:instrText>
      </w:r>
      <w:r w:rsidR="003F79F5">
        <w:rPr>
          <w:rFonts w:cs="Arial"/>
        </w:rPr>
        <w:fldChar w:fldCharType="separate"/>
      </w:r>
      <w:r w:rsidR="00BC1FF2" w:rsidRPr="00BC1FF2">
        <w:rPr>
          <w:rFonts w:cs="Arial"/>
          <w:szCs w:val="24"/>
          <w:vertAlign w:val="superscript"/>
        </w:rPr>
        <w:t>13</w:t>
      </w:r>
      <w:r w:rsidR="003F79F5">
        <w:rPr>
          <w:rFonts w:cs="Arial"/>
        </w:rPr>
        <w:fldChar w:fldCharType="end"/>
      </w:r>
      <w:r w:rsidR="003F79F5">
        <w:rPr>
          <w:rFonts w:cs="Arial"/>
        </w:rPr>
        <w:t xml:space="preserve">. </w:t>
      </w:r>
      <w:r w:rsidR="003F79F5" w:rsidRPr="003F41AD">
        <w:rPr>
          <w:rFonts w:cs="Arial"/>
          <w:b/>
        </w:rPr>
        <w:t xml:space="preserve">Distinguishing between resistance and tolerance responses is critical because of their </w:t>
      </w:r>
      <w:r w:rsidR="003F79F5">
        <w:rPr>
          <w:rFonts w:cs="Arial"/>
          <w:b/>
        </w:rPr>
        <w:t xml:space="preserve">potentially </w:t>
      </w:r>
      <w:r w:rsidR="003F79F5" w:rsidRPr="003F41AD">
        <w:rPr>
          <w:rFonts w:cs="Arial"/>
          <w:b/>
        </w:rPr>
        <w:t>opposing effects on</w:t>
      </w:r>
      <w:r w:rsidR="003F79F5">
        <w:rPr>
          <w:rFonts w:cs="Arial"/>
          <w:b/>
        </w:rPr>
        <w:t xml:space="preserve"> host health, resource dynamics and</w:t>
      </w:r>
      <w:r w:rsidR="003F79F5" w:rsidRPr="003F41AD">
        <w:rPr>
          <w:rFonts w:cs="Arial"/>
          <w:b/>
        </w:rPr>
        <w:t xml:space="preserve"> parasite</w:t>
      </w:r>
      <w:r w:rsidR="003F79F5">
        <w:rPr>
          <w:rFonts w:cs="Arial"/>
          <w:b/>
        </w:rPr>
        <w:t xml:space="preserve"> loads</w:t>
      </w:r>
      <w:r w:rsidR="003F79F5" w:rsidRPr="003F41AD">
        <w:rPr>
          <w:rFonts w:cs="Arial"/>
          <w:b/>
        </w:rPr>
        <w:t xml:space="preserve">. </w:t>
      </w:r>
      <w:r w:rsidR="008F4E84" w:rsidRPr="008F4E84">
        <w:rPr>
          <w:rFonts w:cs="Arial"/>
        </w:rPr>
        <w:t>Our DEB model includes this crucial dichotomy</w:t>
      </w:r>
      <w:r w:rsidR="00C654FD">
        <w:rPr>
          <w:rFonts w:cs="Arial"/>
        </w:rPr>
        <w:t xml:space="preserve"> and allows us to determine the optimal defense strategy for particular parasites and nutritional conditions</w:t>
      </w:r>
      <w:r w:rsidR="008F4E84" w:rsidRPr="008F4E84">
        <w:rPr>
          <w:rFonts w:cs="Arial"/>
        </w:rPr>
        <w:t>.</w:t>
      </w:r>
      <w:r w:rsidR="008F4E84">
        <w:rPr>
          <w:rFonts w:cs="Arial"/>
          <w:b/>
        </w:rPr>
        <w:t xml:space="preserve"> </w:t>
      </w:r>
      <w:r w:rsidR="00DC4A30" w:rsidRPr="00DC4A30">
        <w:rPr>
          <w:rFonts w:cs="Arial"/>
          <w:b/>
          <w:color w:val="000000" w:themeColor="text1"/>
          <w:highlight w:val="cyan"/>
        </w:rPr>
        <w:t>[</w:t>
      </w:r>
      <w:proofErr w:type="gramStart"/>
      <w:r w:rsidR="00DC4A30" w:rsidRPr="00DC4A30">
        <w:rPr>
          <w:rFonts w:cs="Arial"/>
          <w:b/>
          <w:color w:val="000000" w:themeColor="text1"/>
          <w:highlight w:val="cyan"/>
        </w:rPr>
        <w:t>insert</w:t>
      </w:r>
      <w:proofErr w:type="gramEnd"/>
      <w:r w:rsidR="00DC4A30" w:rsidRPr="00DC4A30">
        <w:rPr>
          <w:rFonts w:cs="Arial"/>
          <w:b/>
          <w:color w:val="000000" w:themeColor="text1"/>
          <w:highlight w:val="cyan"/>
        </w:rPr>
        <w:t xml:space="preserve"> example graph </w:t>
      </w:r>
      <w:r w:rsidR="003431EA">
        <w:rPr>
          <w:rFonts w:cs="Arial"/>
          <w:b/>
          <w:color w:val="000000" w:themeColor="text1"/>
          <w:highlight w:val="cyan"/>
        </w:rPr>
        <w:t xml:space="preserve">(Fig 4) </w:t>
      </w:r>
      <w:r w:rsidR="00DC4A30" w:rsidRPr="00DC4A30">
        <w:rPr>
          <w:rFonts w:cs="Arial"/>
          <w:b/>
          <w:color w:val="000000" w:themeColor="text1"/>
          <w:highlight w:val="cyan"/>
        </w:rPr>
        <w:t xml:space="preserve">showing protein </w:t>
      </w:r>
      <w:proofErr w:type="spellStart"/>
      <w:r w:rsidR="00DC4A30" w:rsidRPr="00DC4A30">
        <w:rPr>
          <w:rFonts w:cs="Arial"/>
          <w:b/>
          <w:color w:val="000000" w:themeColor="text1"/>
          <w:highlight w:val="cyan"/>
        </w:rPr>
        <w:t>vs</w:t>
      </w:r>
      <w:proofErr w:type="spellEnd"/>
      <w:r w:rsidR="00DC4A30" w:rsidRPr="00DC4A30">
        <w:rPr>
          <w:rFonts w:cs="Arial"/>
          <w:b/>
          <w:color w:val="000000" w:themeColor="text1"/>
          <w:highlight w:val="cyan"/>
        </w:rPr>
        <w:t xml:space="preserve"> host condition with three lines for no immune, resistance, and tolerance]</w:t>
      </w:r>
      <w:r w:rsidR="00DC4A30">
        <w:rPr>
          <w:rFonts w:cs="Arial"/>
          <w:b/>
          <w:color w:val="000000" w:themeColor="text1"/>
        </w:rPr>
        <w:t>.</w:t>
      </w:r>
    </w:p>
    <w:p w14:paraId="19CA7467" w14:textId="3A7A3479" w:rsidR="003F79F5" w:rsidRDefault="003F79F5" w:rsidP="00AA0E84">
      <w:pPr>
        <w:ind w:firstLine="720"/>
        <w:rPr>
          <w:rFonts w:cs="Arial"/>
          <w:b/>
          <w:color w:val="000000" w:themeColor="text1"/>
        </w:rPr>
      </w:pPr>
      <w:r>
        <w:rPr>
          <w:rFonts w:cs="Arial"/>
          <w:color w:val="000000" w:themeColor="text1"/>
        </w:rPr>
        <w:t>We depict resource flow through this</w:t>
      </w:r>
      <w:r w:rsidR="002F5C10">
        <w:rPr>
          <w:rFonts w:cs="Arial"/>
          <w:color w:val="000000" w:themeColor="text1"/>
        </w:rPr>
        <w:t xml:space="preserve"> DEB</w:t>
      </w:r>
      <w:r>
        <w:rPr>
          <w:rFonts w:cs="Arial"/>
          <w:color w:val="000000" w:themeColor="text1"/>
        </w:rPr>
        <w:t xml:space="preserve"> model using a set of differential equations describing the connections among within-host components</w:t>
      </w:r>
      <w:r w:rsidR="00CC0D6E">
        <w:rPr>
          <w:rFonts w:cs="Arial"/>
          <w:color w:val="000000" w:themeColor="text1"/>
        </w:rPr>
        <w:t xml:space="preserve"> (</w:t>
      </w:r>
      <w:r w:rsidR="0062632B">
        <w:rPr>
          <w:rFonts w:cs="Arial"/>
          <w:color w:val="000000" w:themeColor="text1"/>
        </w:rPr>
        <w:t>Box 1</w:t>
      </w:r>
      <w:r w:rsidR="00CC0D6E">
        <w:rPr>
          <w:rFonts w:cs="Arial"/>
          <w:color w:val="000000" w:themeColor="text1"/>
        </w:rPr>
        <w:t>)</w:t>
      </w:r>
      <w:r>
        <w:rPr>
          <w:rFonts w:cs="Arial"/>
          <w:color w:val="000000" w:themeColor="text1"/>
        </w:rPr>
        <w:t xml:space="preserve">. </w:t>
      </w:r>
      <w:r w:rsidR="004A5422">
        <w:rPr>
          <w:rFonts w:cs="Arial"/>
          <w:color w:val="000000" w:themeColor="text1"/>
        </w:rPr>
        <w:t>Different parasite species and life-stages</w:t>
      </w:r>
      <w:r w:rsidR="00871776">
        <w:rPr>
          <w:rFonts w:cs="Arial"/>
          <w:color w:val="000000" w:themeColor="text1"/>
        </w:rPr>
        <w:t xml:space="preserve"> are able to steal host resources at different places along the digestion pathway (P1: before host nutrient absorption, P2: nutrients not absorbed by the host, P3: after host have transformed resources into tissues, P4: </w:t>
      </w:r>
      <w:r w:rsidR="0012476C">
        <w:rPr>
          <w:rFonts w:cs="Arial"/>
          <w:color w:val="000000" w:themeColor="text1"/>
        </w:rPr>
        <w:t xml:space="preserve">host energy stores). </w:t>
      </w:r>
      <w:r w:rsidR="004A5422">
        <w:rPr>
          <w:rFonts w:cs="Arial"/>
          <w:color w:val="000000" w:themeColor="text1"/>
        </w:rPr>
        <w:t xml:space="preserve">This flexibility allows us to tailor the model to specific parasite species </w:t>
      </w:r>
      <w:r w:rsidR="000C24FA">
        <w:rPr>
          <w:rFonts w:cs="Arial"/>
          <w:color w:val="000000" w:themeColor="text1"/>
        </w:rPr>
        <w:t xml:space="preserve">such at </w:t>
      </w:r>
      <w:r w:rsidR="000C24FA">
        <w:rPr>
          <w:rFonts w:cs="Arial"/>
          <w:i/>
          <w:color w:val="000000" w:themeColor="text1"/>
        </w:rPr>
        <w:t>Trichuris</w:t>
      </w:r>
      <w:r w:rsidR="004A5422" w:rsidRPr="00DB7164">
        <w:rPr>
          <w:rFonts w:cs="Arial"/>
          <w:i/>
          <w:color w:val="000000" w:themeColor="text1"/>
        </w:rPr>
        <w:t xml:space="preserve"> </w:t>
      </w:r>
      <w:r w:rsidR="00455980">
        <w:rPr>
          <w:rFonts w:cs="Arial"/>
          <w:color w:val="000000" w:themeColor="text1"/>
        </w:rPr>
        <w:t>species</w:t>
      </w:r>
      <w:r w:rsidR="00455980" w:rsidRPr="00455980">
        <w:rPr>
          <w:rFonts w:cs="Arial"/>
          <w:color w:val="000000" w:themeColor="text1"/>
        </w:rPr>
        <w:t xml:space="preserve"> </w:t>
      </w:r>
      <w:r w:rsidR="00455980">
        <w:rPr>
          <w:rFonts w:cs="Arial"/>
          <w:color w:val="000000" w:themeColor="text1"/>
        </w:rPr>
        <w:t>nematodes</w:t>
      </w:r>
      <w:r w:rsidR="000C24FA">
        <w:rPr>
          <w:rFonts w:cs="Arial"/>
          <w:i/>
          <w:color w:val="000000" w:themeColor="text1"/>
        </w:rPr>
        <w:t xml:space="preserve">, </w:t>
      </w:r>
      <w:r w:rsidR="000C24FA">
        <w:rPr>
          <w:rFonts w:cs="Arial"/>
          <w:color w:val="000000" w:themeColor="text1"/>
        </w:rPr>
        <w:t xml:space="preserve">which </w:t>
      </w:r>
      <w:r w:rsidR="004A5422">
        <w:rPr>
          <w:rFonts w:cs="Arial"/>
          <w:color w:val="000000" w:themeColor="text1"/>
        </w:rPr>
        <w:t>feed</w:t>
      </w:r>
      <w:r w:rsidR="00455980">
        <w:rPr>
          <w:rFonts w:cs="Arial"/>
          <w:color w:val="000000" w:themeColor="text1"/>
        </w:rPr>
        <w:t xml:space="preserve"> </w:t>
      </w:r>
      <w:r w:rsidR="00DB7164">
        <w:rPr>
          <w:rFonts w:cs="Arial"/>
          <w:color w:val="000000" w:themeColor="text1"/>
        </w:rPr>
        <w:t xml:space="preserve">on ingesta </w:t>
      </w:r>
      <w:r w:rsidR="004A5422">
        <w:rPr>
          <w:rFonts w:cs="Arial"/>
          <w:color w:val="000000" w:themeColor="text1"/>
        </w:rPr>
        <w:t>in the colon (P2)</w:t>
      </w:r>
      <w:r w:rsidR="000C24FA">
        <w:rPr>
          <w:rFonts w:cs="Arial"/>
          <w:color w:val="000000" w:themeColor="text1"/>
        </w:rPr>
        <w:t>,</w:t>
      </w:r>
      <w:r w:rsidR="004A5422">
        <w:rPr>
          <w:rFonts w:cs="Arial"/>
          <w:color w:val="000000" w:themeColor="text1"/>
        </w:rPr>
        <w:t xml:space="preserve"> and </w:t>
      </w:r>
      <w:r w:rsidR="00455980">
        <w:rPr>
          <w:rFonts w:cs="Arial"/>
          <w:color w:val="000000" w:themeColor="text1"/>
        </w:rPr>
        <w:t>hookworms</w:t>
      </w:r>
      <w:r w:rsidR="00DB7164">
        <w:rPr>
          <w:rFonts w:cs="Arial"/>
          <w:color w:val="000000" w:themeColor="text1"/>
        </w:rPr>
        <w:t xml:space="preserve">, </w:t>
      </w:r>
      <w:r w:rsidR="000C24FA">
        <w:rPr>
          <w:rFonts w:cs="Arial"/>
          <w:color w:val="000000" w:themeColor="text1"/>
        </w:rPr>
        <w:t>which</w:t>
      </w:r>
      <w:r w:rsidR="004A5422">
        <w:rPr>
          <w:rFonts w:cs="Arial"/>
          <w:color w:val="000000" w:themeColor="text1"/>
        </w:rPr>
        <w:t xml:space="preserve"> feed on cells of the intestinal lining</w:t>
      </w:r>
      <w:r w:rsidR="00DB7164">
        <w:rPr>
          <w:rFonts w:cs="Arial"/>
          <w:color w:val="000000" w:themeColor="text1"/>
        </w:rPr>
        <w:t xml:space="preserve"> </w:t>
      </w:r>
      <w:r w:rsidR="00455980">
        <w:rPr>
          <w:rFonts w:cs="Arial"/>
          <w:color w:val="000000" w:themeColor="text1"/>
        </w:rPr>
        <w:t xml:space="preserve">or host blood </w:t>
      </w:r>
      <w:r w:rsidR="00DB7164">
        <w:rPr>
          <w:rFonts w:cs="Arial"/>
          <w:color w:val="000000" w:themeColor="text1"/>
        </w:rPr>
        <w:t>(P3)</w:t>
      </w:r>
      <w:r w:rsidR="004A5422">
        <w:rPr>
          <w:rFonts w:cs="Arial"/>
          <w:color w:val="000000" w:themeColor="text1"/>
        </w:rPr>
        <w:fldChar w:fldCharType="begin"/>
      </w:r>
      <w:r w:rsidR="000C24FA">
        <w:rPr>
          <w:rFonts w:cs="Arial"/>
          <w:color w:val="000000" w:themeColor="text1"/>
        </w:rPr>
        <w:instrText xml:space="preserve"> ADDIN ZOTERO_ITEM CSL_CITATION {"citationID":"1qgem57j2f","properties":{"formattedCitation":"{\\rtf \\super 41\\nosupersub{}}","plainCitation":"41"},"citationItems":[{"id":6633,"uris":["http://zotero.org/users/2169282/items/4KV8EKNJ"],"uri":["http://zotero.org/users/2169282/items/4KV8EKNJ"],"itemData":{"id":6633,"type":"article-journal","title":"The Food Resource of Adult Heligmosomoides polygyrus in the Small Intestine","container-title":"The Journal of Parasitology","page":"24-28","volume":"80","issue":"1","source":"JSTOR","abstract":"The aim of this study was to identify the food resources of Heligmosomoides polygyrus, a gastrointestinal nematode of mice. Gastrointestinal nematodes obtain food from 1 of 3 compartments: host ingesta, blood, or intestinal tissue. A method was developed to label these compartments differentially in the living host using 2 fluorescent marker dyes and to record in situ feeding activity of the parasite. Fluoresbrite is a yellow-green fluorescent dye bound to small-diameter beads that are membrane impermeable. Thus, it is restricted to the bloodstream when introduced there, or it remains in the ingesta when fed to the host. Rhodamine B, a red fluorescent dye, is membrane permeable and stains tissue cytoplasm. These dyes were fed to or injected into the bloodstream of the host. Following treatment, the worms were removed, and the contents of the worm intestines were examined by fluorescent microscopy. Worm intestinal contents only fluoresced with rhodamine B dye. These results suggest that H. polygyrus adults feed on tissue in the living host and not on host ingesta or blood.","DOI":"10.2307/3283340","ISSN":"0022-3395","journalAbbreviation":"The Journal of Parasitology","author":[{"family":"Bansemir","given":"Anne D."},{"family":"Sukhdeo","given":"Michael V. K."}],"issued":{"date-parts":[["1994",2,1]]}}}],"schema":"https://github.com/citation-style-language/schema/raw/master/csl-citation.json"} </w:instrText>
      </w:r>
      <w:r w:rsidR="004A5422">
        <w:rPr>
          <w:rFonts w:cs="Arial"/>
          <w:color w:val="000000" w:themeColor="text1"/>
        </w:rPr>
        <w:fldChar w:fldCharType="separate"/>
      </w:r>
      <w:r w:rsidR="000C24FA" w:rsidRPr="000C24FA">
        <w:rPr>
          <w:rFonts w:cs="Arial"/>
          <w:color w:val="000000"/>
          <w:szCs w:val="24"/>
          <w:vertAlign w:val="superscript"/>
        </w:rPr>
        <w:t>41</w:t>
      </w:r>
      <w:r w:rsidR="004A5422">
        <w:rPr>
          <w:rFonts w:cs="Arial"/>
          <w:color w:val="000000" w:themeColor="text1"/>
        </w:rPr>
        <w:fldChar w:fldCharType="end"/>
      </w:r>
      <w:r w:rsidR="004A5422">
        <w:rPr>
          <w:rFonts w:cs="Arial"/>
          <w:color w:val="000000" w:themeColor="text1"/>
        </w:rPr>
        <w:t xml:space="preserve">. </w:t>
      </w:r>
      <w:r w:rsidR="00DB7164">
        <w:rPr>
          <w:rFonts w:cs="Arial"/>
          <w:color w:val="000000" w:themeColor="text1"/>
        </w:rPr>
        <w:t>To date, we have developed</w:t>
      </w:r>
      <w:r w:rsidR="00AC0E53">
        <w:rPr>
          <w:rFonts w:cs="Arial"/>
          <w:color w:val="000000" w:themeColor="text1"/>
        </w:rPr>
        <w:t xml:space="preserve"> this novel DEB model for a mouse</w:t>
      </w:r>
      <w:r w:rsidR="00DB7164">
        <w:rPr>
          <w:rFonts w:cs="Arial"/>
          <w:color w:val="000000" w:themeColor="text1"/>
        </w:rPr>
        <w:t xml:space="preserve">, </w:t>
      </w:r>
      <w:r w:rsidR="00AC0E53">
        <w:rPr>
          <w:rFonts w:cs="Arial"/>
          <w:color w:val="000000" w:themeColor="text1"/>
        </w:rPr>
        <w:t xml:space="preserve">parameterized it with data from our trial experiment and other published studies, </w:t>
      </w:r>
      <w:r w:rsidR="00DB7164">
        <w:rPr>
          <w:rFonts w:cs="Arial"/>
          <w:color w:val="000000" w:themeColor="text1"/>
        </w:rPr>
        <w:t xml:space="preserve">and </w:t>
      </w:r>
      <w:r w:rsidR="00AC0E53">
        <w:rPr>
          <w:rFonts w:cs="Arial"/>
          <w:color w:val="000000" w:themeColor="text1"/>
        </w:rPr>
        <w:t>validated that it gives reasonable outputs</w:t>
      </w:r>
      <w:r w:rsidR="00DB7164">
        <w:rPr>
          <w:rFonts w:cs="Arial"/>
          <w:color w:val="000000" w:themeColor="text1"/>
        </w:rPr>
        <w:t xml:space="preserve"> </w:t>
      </w:r>
      <w:r w:rsidR="00AC0E53">
        <w:rPr>
          <w:rFonts w:cs="Arial"/>
          <w:color w:val="000000" w:themeColor="text1"/>
        </w:rPr>
        <w:t>for food consumption, growth, and mortality of an uninfected mouse</w:t>
      </w:r>
      <w:r w:rsidR="00DB7164">
        <w:rPr>
          <w:rFonts w:cs="Arial"/>
          <w:color w:val="000000" w:themeColor="text1"/>
        </w:rPr>
        <w:t>. Currently we</w:t>
      </w:r>
      <w:r w:rsidR="00AA0E84">
        <w:rPr>
          <w:rFonts w:cs="Arial"/>
          <w:color w:val="000000" w:themeColor="text1"/>
        </w:rPr>
        <w:t xml:space="preserve"> are beginning to add parasite infection, to modify allocation to resistance and tolerance feedbacks, and to test different resource priority frameworks. </w:t>
      </w:r>
      <w:r>
        <w:rPr>
          <w:rFonts w:cs="Arial"/>
          <w:color w:val="000000" w:themeColor="text1"/>
        </w:rPr>
        <w:t xml:space="preserve">By modifying coefficients to reflect </w:t>
      </w:r>
      <w:r w:rsidR="00871776">
        <w:rPr>
          <w:rFonts w:cs="Arial"/>
          <w:color w:val="000000" w:themeColor="text1"/>
        </w:rPr>
        <w:t>interaction strengths</w:t>
      </w:r>
      <w:r>
        <w:rPr>
          <w:rFonts w:cs="Arial"/>
          <w:color w:val="000000" w:themeColor="text1"/>
        </w:rPr>
        <w:t xml:space="preserve"> and the preferential distribution of resources to </w:t>
      </w:r>
      <w:r w:rsidR="0012476C">
        <w:rPr>
          <w:rFonts w:cs="Arial"/>
          <w:color w:val="000000" w:themeColor="text1"/>
        </w:rPr>
        <w:t>parasites</w:t>
      </w:r>
      <w:r>
        <w:rPr>
          <w:rFonts w:cs="Arial"/>
          <w:color w:val="000000" w:themeColor="text1"/>
        </w:rPr>
        <w:t xml:space="preserve">, </w:t>
      </w:r>
      <w:r w:rsidRPr="00510CE9">
        <w:rPr>
          <w:rFonts w:cs="Arial"/>
          <w:b/>
          <w:color w:val="000000" w:themeColor="text1"/>
        </w:rPr>
        <w:t xml:space="preserve">I will predict the consequences for stored reserves, helminth </w:t>
      </w:r>
      <w:r w:rsidR="00A817AD">
        <w:rPr>
          <w:rFonts w:cs="Arial"/>
          <w:b/>
          <w:color w:val="000000" w:themeColor="text1"/>
        </w:rPr>
        <w:t>biomass</w:t>
      </w:r>
      <w:r w:rsidRPr="00510CE9">
        <w:rPr>
          <w:rFonts w:cs="Arial"/>
          <w:b/>
          <w:color w:val="000000" w:themeColor="text1"/>
        </w:rPr>
        <w:t xml:space="preserve">, and immune responses under different resource </w:t>
      </w:r>
      <w:r>
        <w:rPr>
          <w:rFonts w:cs="Arial"/>
          <w:b/>
          <w:color w:val="000000" w:themeColor="text1"/>
        </w:rPr>
        <w:t>distribution</w:t>
      </w:r>
      <w:r w:rsidRPr="00510CE9">
        <w:rPr>
          <w:rFonts w:cs="Arial"/>
          <w:b/>
          <w:color w:val="000000" w:themeColor="text1"/>
        </w:rPr>
        <w:t xml:space="preserve"> scenarios.</w:t>
      </w:r>
      <w:r>
        <w:rPr>
          <w:rFonts w:cs="Arial"/>
          <w:b/>
          <w:color w:val="000000" w:themeColor="text1"/>
        </w:rPr>
        <w:t xml:space="preserve"> </w:t>
      </w:r>
      <w:r w:rsidRPr="003E2D61">
        <w:rPr>
          <w:rFonts w:cs="Arial"/>
          <w:color w:val="000000" w:themeColor="text1"/>
        </w:rPr>
        <w:t>Lastly,</w:t>
      </w:r>
      <w:r>
        <w:rPr>
          <w:rFonts w:cs="Arial"/>
          <w:b/>
          <w:color w:val="000000" w:themeColor="text1"/>
        </w:rPr>
        <w:t xml:space="preserve"> I will modify resource intake </w:t>
      </w:r>
      <w:r>
        <w:rPr>
          <w:rFonts w:cs="Arial"/>
          <w:b/>
          <w:color w:val="000000" w:themeColor="text1"/>
        </w:rPr>
        <w:lastRenderedPageBreak/>
        <w:t>and predict how resource limitation affects host health</w:t>
      </w:r>
      <w:r w:rsidR="003537E7">
        <w:rPr>
          <w:rFonts w:cs="Arial"/>
          <w:b/>
          <w:color w:val="000000" w:themeColor="text1"/>
        </w:rPr>
        <w:t xml:space="preserve"> (growth, survival)</w:t>
      </w:r>
      <w:r>
        <w:rPr>
          <w:rFonts w:cs="Arial"/>
          <w:b/>
          <w:color w:val="000000" w:themeColor="text1"/>
        </w:rPr>
        <w:t xml:space="preserve"> and parasite loads under different resource apportionment scenarios. </w:t>
      </w:r>
    </w:p>
    <w:p w14:paraId="20D913E5" w14:textId="77777777" w:rsidR="00455980" w:rsidRPr="00455980" w:rsidRDefault="00455980" w:rsidP="00AA0E84">
      <w:pPr>
        <w:ind w:firstLine="720"/>
        <w:rPr>
          <w:rFonts w:cs="Arial"/>
          <w:b/>
          <w:color w:val="000000" w:themeColor="text1"/>
          <w:sz w:val="8"/>
          <w:szCs w:val="8"/>
        </w:rPr>
      </w:pPr>
    </w:p>
    <w:p w14:paraId="35902560" w14:textId="795B55F1" w:rsidR="00C01C98" w:rsidRPr="003F603A" w:rsidRDefault="0062632B" w:rsidP="003E523D">
      <w:pPr>
        <w:rPr>
          <w:rFonts w:cs="Arial"/>
          <w:b/>
          <w:color w:val="000000" w:themeColor="text1"/>
          <w:sz w:val="20"/>
        </w:rPr>
      </w:pPr>
      <w:r w:rsidRPr="003F603A">
        <w:rPr>
          <w:rFonts w:cs="Arial"/>
          <w:b/>
          <w:color w:val="000000" w:themeColor="text1"/>
          <w:sz w:val="18"/>
        </w:rPr>
        <w:t>Box</w:t>
      </w:r>
      <w:r w:rsidR="0001741F" w:rsidRPr="003F603A">
        <w:rPr>
          <w:rFonts w:cs="Arial"/>
          <w:b/>
          <w:color w:val="000000" w:themeColor="text1"/>
          <w:sz w:val="18"/>
        </w:rPr>
        <w:t xml:space="preserve"> </w:t>
      </w:r>
      <w:r w:rsidRPr="003F603A">
        <w:rPr>
          <w:rFonts w:cs="Arial"/>
          <w:b/>
          <w:color w:val="000000" w:themeColor="text1"/>
          <w:sz w:val="18"/>
        </w:rPr>
        <w:t>1</w:t>
      </w:r>
      <w:r w:rsidR="003E523D" w:rsidRPr="003F603A">
        <w:rPr>
          <w:rFonts w:cs="Arial"/>
          <w:b/>
          <w:color w:val="000000" w:themeColor="text1"/>
          <w:sz w:val="18"/>
        </w:rPr>
        <w:t xml:space="preserve">: </w:t>
      </w:r>
      <w:r w:rsidR="00255A65" w:rsidRPr="003F603A">
        <w:rPr>
          <w:rFonts w:cs="Arial"/>
          <w:color w:val="000000" w:themeColor="text1"/>
          <w:sz w:val="18"/>
        </w:rPr>
        <w:t xml:space="preserve">Dynamic energy budget model for a parasite-infected mouse. Space </w:t>
      </w:r>
      <w:r w:rsidR="00381EE2">
        <w:rPr>
          <w:rFonts w:cs="Arial"/>
          <w:color w:val="000000" w:themeColor="text1"/>
          <w:sz w:val="18"/>
        </w:rPr>
        <w:t xml:space="preserve">limitations </w:t>
      </w:r>
      <w:r w:rsidR="00255A65" w:rsidRPr="003F603A">
        <w:rPr>
          <w:rFonts w:cs="Arial"/>
          <w:color w:val="000000" w:themeColor="text1"/>
          <w:sz w:val="18"/>
        </w:rPr>
        <w:t>preclude</w:t>
      </w:r>
      <w:r w:rsidR="00381EE2">
        <w:rPr>
          <w:rFonts w:cs="Arial"/>
          <w:color w:val="000000" w:themeColor="text1"/>
          <w:sz w:val="18"/>
        </w:rPr>
        <w:t>d</w:t>
      </w:r>
      <w:r w:rsidR="00255A65" w:rsidRPr="003F603A">
        <w:rPr>
          <w:rFonts w:cs="Arial"/>
          <w:color w:val="000000" w:themeColor="text1"/>
          <w:sz w:val="18"/>
        </w:rPr>
        <w:t xml:space="preserve"> definition of all terms, </w:t>
      </w:r>
      <w:r w:rsidR="003F603A" w:rsidRPr="003F603A">
        <w:rPr>
          <w:rFonts w:cs="Arial"/>
          <w:color w:val="000000" w:themeColor="text1"/>
          <w:sz w:val="18"/>
        </w:rPr>
        <w:t xml:space="preserve">so as an example, the formulation of the equations describing the dynamics of an induced immune response </w:t>
      </w:r>
      <w:r w:rsidR="003F603A" w:rsidRPr="003F603A">
        <w:rPr>
          <w:rFonts w:cs="Arial"/>
          <w:color w:val="000000" w:themeColor="text1"/>
          <w:sz w:val="18"/>
          <w:szCs w:val="18"/>
        </w:rPr>
        <w:t xml:space="preserve">are </w:t>
      </w:r>
      <w:r w:rsidR="00063BE1">
        <w:rPr>
          <w:rFonts w:cs="Arial"/>
          <w:color w:val="000000" w:themeColor="text1"/>
          <w:sz w:val="18"/>
          <w:szCs w:val="18"/>
        </w:rPr>
        <w:t>described</w:t>
      </w:r>
      <w:r w:rsidR="003F603A" w:rsidRPr="003F603A">
        <w:rPr>
          <w:rFonts w:cs="Arial"/>
          <w:color w:val="000000" w:themeColor="text1"/>
          <w:sz w:val="18"/>
          <w:szCs w:val="18"/>
        </w:rPr>
        <w:t>.</w:t>
      </w:r>
      <w:r w:rsidR="003F603A" w:rsidRPr="003F603A">
        <w:rPr>
          <w:rFonts w:cs="Arial"/>
          <w:color w:val="000000" w:themeColor="text1"/>
          <w:sz w:val="20"/>
        </w:rPr>
        <w:t xml:space="preserve"> </w:t>
      </w:r>
      <w:r w:rsidR="00255A65" w:rsidRPr="003F603A">
        <w:rPr>
          <w:rFonts w:cs="Arial"/>
          <w:color w:val="000000" w:themeColor="text1"/>
          <w:sz w:val="20"/>
        </w:rPr>
        <w:t xml:space="preserve"> </w:t>
      </w:r>
    </w:p>
    <w:p w14:paraId="008D1629" w14:textId="73C5F49C" w:rsidR="00677DC7" w:rsidRDefault="00835825" w:rsidP="002108E2">
      <w:pPr>
        <w:ind w:left="450" w:hanging="450"/>
        <w:rPr>
          <w:rFonts w:cs="Arial"/>
          <w:i/>
          <w:sz w:val="8"/>
          <w:szCs w:val="8"/>
        </w:rPr>
      </w:pPr>
      <w:r>
        <w:rPr>
          <w:rFonts w:cs="Arial"/>
          <w:b/>
          <w:noProof/>
          <w:color w:val="000000" w:themeColor="text1"/>
          <w:sz w:val="18"/>
        </w:rPr>
        <mc:AlternateContent>
          <mc:Choice Requires="wpg">
            <w:drawing>
              <wp:anchor distT="0" distB="0" distL="114300" distR="114300" simplePos="0" relativeHeight="251694080" behindDoc="0" locked="0" layoutInCell="1" allowOverlap="1" wp14:anchorId="7C3C21D8" wp14:editId="5F58E0C1">
                <wp:simplePos x="0" y="0"/>
                <wp:positionH relativeFrom="column">
                  <wp:posOffset>35560</wp:posOffset>
                </wp:positionH>
                <wp:positionV relativeFrom="paragraph">
                  <wp:posOffset>86360</wp:posOffset>
                </wp:positionV>
                <wp:extent cx="6525260" cy="2742565"/>
                <wp:effectExtent l="25400" t="25400" r="27940" b="26035"/>
                <wp:wrapThrough wrapText="bothSides">
                  <wp:wrapPolygon edited="0">
                    <wp:start x="-84" y="-200"/>
                    <wp:lineTo x="-84" y="21605"/>
                    <wp:lineTo x="21608" y="21605"/>
                    <wp:lineTo x="21608" y="-200"/>
                    <wp:lineTo x="-84" y="-200"/>
                  </wp:wrapPolygon>
                </wp:wrapThrough>
                <wp:docPr id="43" name="Group 43"/>
                <wp:cNvGraphicFramePr/>
                <a:graphic xmlns:a="http://schemas.openxmlformats.org/drawingml/2006/main">
                  <a:graphicData uri="http://schemas.microsoft.com/office/word/2010/wordprocessingGroup">
                    <wpg:wgp>
                      <wpg:cNvGrpSpPr/>
                      <wpg:grpSpPr>
                        <a:xfrm>
                          <a:off x="0" y="0"/>
                          <a:ext cx="6525260" cy="2742565"/>
                          <a:chOff x="0" y="0"/>
                          <a:chExt cx="6456045" cy="2626360"/>
                        </a:xfrm>
                      </wpg:grpSpPr>
                      <wpg:grpSp>
                        <wpg:cNvPr id="41" name="Group 41"/>
                        <wpg:cNvGrpSpPr/>
                        <wpg:grpSpPr>
                          <a:xfrm>
                            <a:off x="0" y="0"/>
                            <a:ext cx="6456045" cy="2626360"/>
                            <a:chOff x="0" y="0"/>
                            <a:chExt cx="6456045" cy="2626360"/>
                          </a:xfrm>
                        </wpg:grpSpPr>
                        <pic:pic xmlns:pic="http://schemas.openxmlformats.org/drawingml/2006/picture">
                          <pic:nvPicPr>
                            <pic:cNvPr id="11" name="Picture 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6585" cy="2617470"/>
                            </a:xfrm>
                            <a:prstGeom prst="rect">
                              <a:avLst/>
                            </a:prstGeom>
                            <a:noFill/>
                            <a:ln>
                              <a:solidFill>
                                <a:srgbClr val="000000"/>
                              </a:solidFill>
                            </a:ln>
                          </pic:spPr>
                        </pic:pic>
                        <pic:pic xmlns:pic="http://schemas.openxmlformats.org/drawingml/2006/picture">
                          <pic:nvPicPr>
                            <pic:cNvPr id="39" name="Picture 1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4439285" y="4445"/>
                              <a:ext cx="2011045" cy="1620520"/>
                            </a:xfrm>
                            <a:prstGeom prst="rect">
                              <a:avLst/>
                            </a:prstGeom>
                            <a:noFill/>
                            <a:ln>
                              <a:solidFill>
                                <a:srgbClr val="000000"/>
                              </a:solidFill>
                            </a:ln>
                          </pic:spPr>
                        </pic:pic>
                        <pic:pic xmlns:pic="http://schemas.openxmlformats.org/drawingml/2006/picture">
                          <pic:nvPicPr>
                            <pic:cNvPr id="17" name="Picture 3"/>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3362960" y="1590675"/>
                              <a:ext cx="3093085" cy="1035685"/>
                            </a:xfrm>
                            <a:prstGeom prst="rect">
                              <a:avLst/>
                            </a:prstGeom>
                            <a:noFill/>
                            <a:ln>
                              <a:solidFill>
                                <a:schemeClr val="tx1"/>
                              </a:solidFill>
                            </a:ln>
                          </pic:spPr>
                        </pic:pic>
                      </wpg:grpSp>
                      <wps:wsp>
                        <wps:cNvPr id="42" name="Left Brace 42"/>
                        <wps:cNvSpPr/>
                        <wps:spPr>
                          <a:xfrm>
                            <a:off x="1164590" y="1631315"/>
                            <a:ext cx="115570" cy="933450"/>
                          </a:xfrm>
                          <a:prstGeom prst="leftBrace">
                            <a:avLst>
                              <a:gd name="adj1" fmla="val 8333"/>
                              <a:gd name="adj2" fmla="val 48922"/>
                            </a:avLst>
                          </a:prstGeom>
                          <a:ln w="6350" cmpd="sng">
                            <a:solidFill>
                              <a:srgbClr val="00000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3" o:spid="_x0000_s1026" style="position:absolute;margin-left:2.8pt;margin-top:6.8pt;width:513.8pt;height:215.95pt;z-index:251694080;mso-width-relative:margin;mso-height-relative:margin" coordsize="6456045,262636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">
                <v:group id="Group 41" o:spid="_x0000_s1027" style="position:absolute;width:6456045;height:2626360" coordsize="6456045,26263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wkicxQAAANsAAAAPAAAAZHJzL2Rvd25yZXYueG1sRI9Pa8JAFMTvBb/D8oTe&#10;mk20LRKzikgtPYRCVRBvj+wzCWbfhuw2f759t1DocZiZ3zDZdjSN6KlztWUFSRSDIC6srrlUcD4d&#10;nlYgnEfW2FgmBRM52G5mDxmm2g78Rf3RlyJA2KWooPK+TaV0RUUGXWRb4uDdbGfQB9mVUnc4BLhp&#10;5CKOX6XBmsNChS3tKyrux2+j4H3AYbdM3vr8fttP19PL5yVPSKnH+bhbg/A0+v/wX/tDK3hO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cJInMUAAADbAAAA&#10;DwAAAAAAAAAAAAAAAACp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4426585;height:261747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" stroked="t">
                    <v:imagedata r:id="rId13" o:title=""/>
                    <v:path arrowok="t"/>
                  </v:shape>
                  <v:shape id="Picture 11" o:spid="_x0000_s1029" type="#_x0000_t75" style="position:absolute;left:4439285;top:4445;width:2011045;height:16205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zT&#10;nWfEAAAA2wAAAA8AAABkcnMvZG93bnJldi54bWxEj0FrwkAUhO8F/8PyhN7qpq0NmrpKCYjeSlVo&#10;j4/sMxuSfRuya5L213cFweMwM98wq81oG9FT5yvHCp5nCQjiwumKSwWn4/ZpAcIHZI2NY1LwSx42&#10;68nDCjPtBv6i/hBKESHsM1RgQmgzKX1hyKKfuZY4emfXWQxRdqXUHQ4Rbhv5kiSptFhxXDDYUm6o&#10;qA8Xq6Cx+fA33+X887mo8/Gt36Wm/lbqcTp+vIMINIZ7+NbeawWvS7h+iT9Arv8B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LzTnWfEAAAA2wAAAA8AAAAAAAAAAAAAAAAAnAIA&#10;AGRycy9kb3ducmV2LnhtbFBLBQYAAAAABAAEAPcAAACNAwAAAAA=&#10;" stroked="t">
                    <v:imagedata r:id="rId14" o:title=""/>
                    <v:path arrowok="t"/>
                  </v:shape>
                  <v:shape id="Picture 3" o:spid="_x0000_s1030" type="#_x0000_t75" style="position:absolute;left:3362960;top:1590675;width:3093085;height:103568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Ls&#10;V27BAAAA2wAAAA8AAABkcnMvZG93bnJldi54bWxET01rwkAQvRf6H5YRvBTdqGA1dZUqWCW3RvE8&#10;ZKdJMDsbd7ca/323IHibx/ucxaozjbiS87VlBaNhAoK4sLrmUsHxsB3MQPiArLGxTAru5GG1fH1Z&#10;YKrtjb/pmodSxBD2KSqoQmhTKX1RkUE/tC1x5H6sMxgidKXUDm8x3DRynCRTabDm2FBhS5uKinP+&#10;axTsi+xrq3dZfgmntXvT2W4yT1ipfq/7/AARqAtP8cO913H+O/z/Eg+Qyz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GLsV27BAAAA2wAAAA8AAAAAAAAAAAAAAAAAnAIAAGRy&#10;cy9kb3ducmV2LnhtbFBLBQYAAAAABAAEAPcAAACKAwAAAAA=&#10;" stroked="t" strokecolor="black [3213]">
                    <v:imagedata r:id="rId15" o:title=""/>
                    <v:path arrowok="t"/>
                  </v:shape>
                </v:group>
                <v:shapetype id="_x0000_t87" coordsize="21600,21600" o:spt="87" adj="1800,10800" path="m2160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2" o:spid="_x0000_s1031" type="#_x0000_t87" style="position:absolute;left:1164590;top:1631315;width:115570;height:9334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zHaPwQAA&#10;ANsAAAAPAAAAZHJzL2Rvd25yZXYueG1sRI9PawIxFMTvBb9DeIK3mu0iIqtRiqAIHor/7o/N62bt&#10;5iUkUbffvikIHoeZ+Q2zWPW2E3cKsXWs4GNcgCCunW65UXA+bd5nIGJC1tg5JgW/FGG1HLwtsNLu&#10;wQe6H1MjMoRjhQpMSr6SMtaGLMax88TZ+3bBYsoyNFIHfGS47WRZFFNpseW8YNDT2lD9c7xZBbrY&#10;nf3VfEWfrmu+NOW+7rdBqdGw/5yDSNSnV/jZ3mkFkxL+v+QfIJ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sx2j8EAAADbAAAADwAAAAAAAAAAAAAAAACXAgAAZHJzL2Rvd25y&#10;ZXYueG1sUEsFBgAAAAAEAAQA9QAAAIUDAAAAAA==&#10;" adj="223,10567" strokeweight=".5pt">
                  <v:shadow on="t" opacity="24903f" mv:blur="40000f" origin=",.5" offset="0,20000emu"/>
                </v:shape>
                <w10:wrap type="through"/>
              </v:group>
            </w:pict>
          </mc:Fallback>
        </mc:AlternateContent>
      </w:r>
    </w:p>
    <w:p w14:paraId="0FCC2099" w14:textId="77777777" w:rsidR="00677DC7" w:rsidRPr="00677DC7" w:rsidRDefault="00677DC7" w:rsidP="00677DC7">
      <w:pPr>
        <w:rPr>
          <w:rFonts w:cs="Arial"/>
          <w:sz w:val="8"/>
          <w:szCs w:val="8"/>
        </w:rPr>
      </w:pPr>
    </w:p>
    <w:p w14:paraId="39DD445E" w14:textId="77777777" w:rsidR="00677DC7" w:rsidRPr="00677DC7" w:rsidRDefault="00677DC7" w:rsidP="00677DC7">
      <w:pPr>
        <w:rPr>
          <w:rFonts w:cs="Arial"/>
          <w:sz w:val="8"/>
          <w:szCs w:val="8"/>
        </w:rPr>
      </w:pPr>
    </w:p>
    <w:p w14:paraId="76505604" w14:textId="77777777" w:rsidR="00677DC7" w:rsidRPr="00677DC7" w:rsidRDefault="00677DC7" w:rsidP="00677DC7">
      <w:pPr>
        <w:rPr>
          <w:rFonts w:cs="Arial"/>
          <w:sz w:val="8"/>
          <w:szCs w:val="8"/>
        </w:rPr>
      </w:pPr>
    </w:p>
    <w:p w14:paraId="4F0B400F" w14:textId="77777777" w:rsidR="00677DC7" w:rsidRPr="00677DC7" w:rsidRDefault="00677DC7" w:rsidP="00677DC7">
      <w:pPr>
        <w:rPr>
          <w:rFonts w:cs="Arial"/>
          <w:sz w:val="8"/>
          <w:szCs w:val="8"/>
        </w:rPr>
      </w:pPr>
    </w:p>
    <w:p w14:paraId="4B2E76C1" w14:textId="77777777" w:rsidR="00677DC7" w:rsidRPr="00677DC7" w:rsidRDefault="00677DC7" w:rsidP="00677DC7">
      <w:pPr>
        <w:rPr>
          <w:rFonts w:cs="Arial"/>
          <w:sz w:val="8"/>
          <w:szCs w:val="8"/>
        </w:rPr>
      </w:pPr>
    </w:p>
    <w:p w14:paraId="0E877309" w14:textId="77777777" w:rsidR="00677DC7" w:rsidRPr="00677DC7" w:rsidRDefault="00677DC7" w:rsidP="00677DC7">
      <w:pPr>
        <w:rPr>
          <w:rFonts w:cs="Arial"/>
          <w:sz w:val="8"/>
          <w:szCs w:val="8"/>
        </w:rPr>
      </w:pPr>
    </w:p>
    <w:p w14:paraId="3B65CB63" w14:textId="77777777" w:rsidR="00677DC7" w:rsidRPr="00677DC7" w:rsidRDefault="00677DC7" w:rsidP="00677DC7">
      <w:pPr>
        <w:rPr>
          <w:rFonts w:cs="Arial"/>
          <w:sz w:val="8"/>
          <w:szCs w:val="8"/>
        </w:rPr>
      </w:pPr>
    </w:p>
    <w:p w14:paraId="4BE64A34" w14:textId="77777777" w:rsidR="00677DC7" w:rsidRPr="00677DC7" w:rsidRDefault="00677DC7" w:rsidP="00677DC7">
      <w:pPr>
        <w:rPr>
          <w:rFonts w:cs="Arial"/>
          <w:sz w:val="8"/>
          <w:szCs w:val="8"/>
        </w:rPr>
      </w:pPr>
    </w:p>
    <w:p w14:paraId="525BDDA9" w14:textId="77777777" w:rsidR="00677DC7" w:rsidRPr="00677DC7" w:rsidRDefault="00677DC7" w:rsidP="00677DC7">
      <w:pPr>
        <w:rPr>
          <w:rFonts w:cs="Arial"/>
          <w:sz w:val="8"/>
          <w:szCs w:val="8"/>
        </w:rPr>
      </w:pPr>
    </w:p>
    <w:p w14:paraId="01BDAF8B" w14:textId="77777777" w:rsidR="00677DC7" w:rsidRPr="00677DC7" w:rsidRDefault="00677DC7" w:rsidP="00677DC7">
      <w:pPr>
        <w:rPr>
          <w:rFonts w:cs="Arial"/>
          <w:sz w:val="8"/>
          <w:szCs w:val="8"/>
        </w:rPr>
      </w:pPr>
    </w:p>
    <w:p w14:paraId="67DC6787" w14:textId="77777777" w:rsidR="00677DC7" w:rsidRPr="00677DC7" w:rsidRDefault="00677DC7" w:rsidP="00677DC7">
      <w:pPr>
        <w:rPr>
          <w:rFonts w:cs="Arial"/>
          <w:sz w:val="8"/>
          <w:szCs w:val="8"/>
        </w:rPr>
      </w:pPr>
    </w:p>
    <w:p w14:paraId="004AC45A" w14:textId="77777777" w:rsidR="00677DC7" w:rsidRPr="00677DC7" w:rsidRDefault="00677DC7" w:rsidP="00677DC7">
      <w:pPr>
        <w:rPr>
          <w:rFonts w:cs="Arial"/>
          <w:sz w:val="8"/>
          <w:szCs w:val="8"/>
        </w:rPr>
      </w:pPr>
    </w:p>
    <w:p w14:paraId="7CCEC3CE" w14:textId="77777777" w:rsidR="00677DC7" w:rsidRPr="00677DC7" w:rsidRDefault="00677DC7" w:rsidP="00677DC7">
      <w:pPr>
        <w:rPr>
          <w:rFonts w:cs="Arial"/>
          <w:sz w:val="8"/>
          <w:szCs w:val="8"/>
        </w:rPr>
      </w:pPr>
    </w:p>
    <w:p w14:paraId="1EB40BF7" w14:textId="77777777" w:rsidR="00677DC7" w:rsidRPr="00677DC7" w:rsidRDefault="00677DC7" w:rsidP="00677DC7">
      <w:pPr>
        <w:rPr>
          <w:rFonts w:cs="Arial"/>
          <w:sz w:val="8"/>
          <w:szCs w:val="8"/>
        </w:rPr>
      </w:pPr>
    </w:p>
    <w:p w14:paraId="1C61E30E" w14:textId="77777777" w:rsidR="00677DC7" w:rsidRPr="00677DC7" w:rsidRDefault="00677DC7" w:rsidP="00677DC7">
      <w:pPr>
        <w:rPr>
          <w:rFonts w:cs="Arial"/>
          <w:sz w:val="8"/>
          <w:szCs w:val="8"/>
        </w:rPr>
      </w:pPr>
    </w:p>
    <w:p w14:paraId="0D3F7159" w14:textId="77777777" w:rsidR="00677DC7" w:rsidRPr="00677DC7" w:rsidRDefault="00677DC7" w:rsidP="00677DC7">
      <w:pPr>
        <w:rPr>
          <w:rFonts w:cs="Arial"/>
          <w:sz w:val="8"/>
          <w:szCs w:val="8"/>
        </w:rPr>
      </w:pPr>
    </w:p>
    <w:p w14:paraId="5F0B3FA9" w14:textId="77777777" w:rsidR="00677DC7" w:rsidRPr="00677DC7" w:rsidRDefault="00677DC7" w:rsidP="00677DC7">
      <w:pPr>
        <w:rPr>
          <w:rFonts w:cs="Arial"/>
          <w:sz w:val="8"/>
          <w:szCs w:val="8"/>
        </w:rPr>
      </w:pPr>
    </w:p>
    <w:p w14:paraId="131BC6E6" w14:textId="77777777" w:rsidR="00677DC7" w:rsidRPr="00677DC7" w:rsidRDefault="00677DC7" w:rsidP="00677DC7">
      <w:pPr>
        <w:rPr>
          <w:rFonts w:cs="Arial"/>
          <w:sz w:val="8"/>
          <w:szCs w:val="8"/>
        </w:rPr>
      </w:pPr>
    </w:p>
    <w:p w14:paraId="3AE1F34C" w14:textId="77777777" w:rsidR="00677DC7" w:rsidRPr="00677DC7" w:rsidRDefault="00677DC7" w:rsidP="00677DC7">
      <w:pPr>
        <w:rPr>
          <w:rFonts w:cs="Arial"/>
          <w:sz w:val="8"/>
          <w:szCs w:val="8"/>
        </w:rPr>
      </w:pPr>
    </w:p>
    <w:p w14:paraId="65E2B4C6" w14:textId="77777777" w:rsidR="00677DC7" w:rsidRPr="00677DC7" w:rsidRDefault="00677DC7" w:rsidP="00677DC7">
      <w:pPr>
        <w:rPr>
          <w:rFonts w:cs="Arial"/>
          <w:sz w:val="8"/>
          <w:szCs w:val="8"/>
        </w:rPr>
      </w:pPr>
    </w:p>
    <w:p w14:paraId="75E45DB7" w14:textId="77777777" w:rsidR="00677DC7" w:rsidRPr="00677DC7" w:rsidRDefault="00677DC7" w:rsidP="00677DC7">
      <w:pPr>
        <w:rPr>
          <w:rFonts w:cs="Arial"/>
          <w:sz w:val="8"/>
          <w:szCs w:val="8"/>
        </w:rPr>
      </w:pPr>
    </w:p>
    <w:p w14:paraId="02BDA461" w14:textId="77777777" w:rsidR="00677DC7" w:rsidRPr="00677DC7" w:rsidRDefault="00677DC7" w:rsidP="00677DC7">
      <w:pPr>
        <w:rPr>
          <w:rFonts w:cs="Arial"/>
          <w:sz w:val="8"/>
          <w:szCs w:val="8"/>
        </w:rPr>
      </w:pPr>
    </w:p>
    <w:p w14:paraId="04CC2433" w14:textId="77777777" w:rsidR="00677DC7" w:rsidRPr="00677DC7" w:rsidRDefault="00677DC7" w:rsidP="00677DC7">
      <w:pPr>
        <w:rPr>
          <w:rFonts w:cs="Arial"/>
          <w:sz w:val="8"/>
          <w:szCs w:val="8"/>
        </w:rPr>
      </w:pPr>
    </w:p>
    <w:p w14:paraId="4F2EDF15" w14:textId="77777777" w:rsidR="00677DC7" w:rsidRPr="00677DC7" w:rsidRDefault="00677DC7" w:rsidP="00677DC7">
      <w:pPr>
        <w:rPr>
          <w:rFonts w:cs="Arial"/>
          <w:sz w:val="8"/>
          <w:szCs w:val="8"/>
        </w:rPr>
      </w:pPr>
    </w:p>
    <w:p w14:paraId="7A96E077" w14:textId="77777777" w:rsidR="00677DC7" w:rsidRPr="00677DC7" w:rsidRDefault="00677DC7" w:rsidP="00677DC7">
      <w:pPr>
        <w:rPr>
          <w:rFonts w:cs="Arial"/>
          <w:sz w:val="8"/>
          <w:szCs w:val="8"/>
        </w:rPr>
      </w:pPr>
    </w:p>
    <w:p w14:paraId="4B6604D9" w14:textId="77777777" w:rsidR="00677DC7" w:rsidRPr="00677DC7" w:rsidRDefault="00677DC7" w:rsidP="00677DC7">
      <w:pPr>
        <w:rPr>
          <w:rFonts w:cs="Arial"/>
          <w:sz w:val="8"/>
          <w:szCs w:val="8"/>
        </w:rPr>
      </w:pPr>
    </w:p>
    <w:p w14:paraId="38382FEC" w14:textId="77777777" w:rsidR="00677DC7" w:rsidRPr="00677DC7" w:rsidRDefault="00677DC7" w:rsidP="00677DC7">
      <w:pPr>
        <w:rPr>
          <w:rFonts w:cs="Arial"/>
          <w:sz w:val="8"/>
          <w:szCs w:val="8"/>
        </w:rPr>
      </w:pPr>
    </w:p>
    <w:p w14:paraId="52B7E58C" w14:textId="77777777" w:rsidR="00677DC7" w:rsidRPr="00677DC7" w:rsidRDefault="00677DC7" w:rsidP="00677DC7">
      <w:pPr>
        <w:rPr>
          <w:rFonts w:cs="Arial"/>
          <w:sz w:val="8"/>
          <w:szCs w:val="8"/>
        </w:rPr>
      </w:pPr>
    </w:p>
    <w:p w14:paraId="1154280D" w14:textId="77777777" w:rsidR="00677DC7" w:rsidRPr="00677DC7" w:rsidRDefault="00677DC7" w:rsidP="00677DC7">
      <w:pPr>
        <w:rPr>
          <w:rFonts w:cs="Arial"/>
          <w:sz w:val="8"/>
          <w:szCs w:val="8"/>
        </w:rPr>
      </w:pPr>
    </w:p>
    <w:p w14:paraId="310DA78B" w14:textId="77777777" w:rsidR="00677DC7" w:rsidRPr="00677DC7" w:rsidRDefault="00677DC7" w:rsidP="00677DC7">
      <w:pPr>
        <w:rPr>
          <w:rFonts w:cs="Arial"/>
          <w:sz w:val="8"/>
          <w:szCs w:val="8"/>
        </w:rPr>
      </w:pPr>
    </w:p>
    <w:p w14:paraId="27DF41E6" w14:textId="77777777" w:rsidR="00677DC7" w:rsidRPr="00677DC7" w:rsidRDefault="00677DC7" w:rsidP="00677DC7">
      <w:pPr>
        <w:rPr>
          <w:rFonts w:cs="Arial"/>
          <w:sz w:val="8"/>
          <w:szCs w:val="8"/>
        </w:rPr>
      </w:pPr>
    </w:p>
    <w:p w14:paraId="1DBC96DB" w14:textId="77777777" w:rsidR="00677DC7" w:rsidRPr="00677DC7" w:rsidRDefault="00677DC7" w:rsidP="00677DC7">
      <w:pPr>
        <w:rPr>
          <w:rFonts w:cs="Arial"/>
          <w:sz w:val="8"/>
          <w:szCs w:val="8"/>
        </w:rPr>
      </w:pPr>
    </w:p>
    <w:p w14:paraId="39CF05D2" w14:textId="77777777" w:rsidR="00677DC7" w:rsidRPr="00677DC7" w:rsidRDefault="00677DC7" w:rsidP="00677DC7">
      <w:pPr>
        <w:rPr>
          <w:rFonts w:cs="Arial"/>
          <w:sz w:val="8"/>
          <w:szCs w:val="8"/>
        </w:rPr>
      </w:pPr>
    </w:p>
    <w:p w14:paraId="04C9ECB2" w14:textId="77777777" w:rsidR="00677DC7" w:rsidRPr="00677DC7" w:rsidRDefault="00677DC7" w:rsidP="00677DC7">
      <w:pPr>
        <w:rPr>
          <w:rFonts w:cs="Arial"/>
          <w:sz w:val="8"/>
          <w:szCs w:val="8"/>
        </w:rPr>
      </w:pPr>
    </w:p>
    <w:p w14:paraId="3C9F8925" w14:textId="77777777" w:rsidR="00677DC7" w:rsidRPr="00677DC7" w:rsidRDefault="00677DC7" w:rsidP="00677DC7">
      <w:pPr>
        <w:rPr>
          <w:rFonts w:cs="Arial"/>
          <w:sz w:val="8"/>
          <w:szCs w:val="8"/>
        </w:rPr>
      </w:pPr>
    </w:p>
    <w:p w14:paraId="428DF074" w14:textId="77777777" w:rsidR="00677DC7" w:rsidRPr="00677DC7" w:rsidRDefault="00677DC7" w:rsidP="00677DC7">
      <w:pPr>
        <w:rPr>
          <w:rFonts w:cs="Arial"/>
          <w:sz w:val="8"/>
          <w:szCs w:val="8"/>
        </w:rPr>
      </w:pPr>
    </w:p>
    <w:p w14:paraId="0A7231D0" w14:textId="77777777" w:rsidR="00677DC7" w:rsidRPr="00677DC7" w:rsidRDefault="00677DC7" w:rsidP="00677DC7">
      <w:pPr>
        <w:rPr>
          <w:rFonts w:cs="Arial"/>
          <w:sz w:val="8"/>
          <w:szCs w:val="8"/>
        </w:rPr>
      </w:pPr>
    </w:p>
    <w:p w14:paraId="0D135723" w14:textId="77777777" w:rsidR="00677DC7" w:rsidRPr="00677DC7" w:rsidRDefault="00677DC7" w:rsidP="00677DC7">
      <w:pPr>
        <w:rPr>
          <w:rFonts w:cs="Arial"/>
          <w:sz w:val="8"/>
          <w:szCs w:val="8"/>
        </w:rPr>
      </w:pPr>
    </w:p>
    <w:p w14:paraId="0FCF9863" w14:textId="77777777" w:rsidR="00677DC7" w:rsidRPr="00677DC7" w:rsidRDefault="00677DC7" w:rsidP="00677DC7">
      <w:pPr>
        <w:rPr>
          <w:rFonts w:cs="Arial"/>
          <w:sz w:val="8"/>
          <w:szCs w:val="8"/>
        </w:rPr>
      </w:pPr>
    </w:p>
    <w:p w14:paraId="232BB560" w14:textId="77777777" w:rsidR="00677DC7" w:rsidRPr="00677DC7" w:rsidRDefault="00677DC7" w:rsidP="00677DC7">
      <w:pPr>
        <w:rPr>
          <w:rFonts w:cs="Arial"/>
          <w:sz w:val="8"/>
          <w:szCs w:val="8"/>
        </w:rPr>
      </w:pPr>
    </w:p>
    <w:p w14:paraId="68DF0A11" w14:textId="77777777" w:rsidR="00677DC7" w:rsidRPr="00677DC7" w:rsidRDefault="00677DC7" w:rsidP="00677DC7">
      <w:pPr>
        <w:rPr>
          <w:rFonts w:cs="Arial"/>
          <w:sz w:val="8"/>
          <w:szCs w:val="8"/>
        </w:rPr>
      </w:pPr>
    </w:p>
    <w:p w14:paraId="35FE916E" w14:textId="77777777" w:rsidR="00677DC7" w:rsidRPr="00677DC7" w:rsidRDefault="00677DC7" w:rsidP="00677DC7">
      <w:pPr>
        <w:rPr>
          <w:rFonts w:cs="Arial"/>
          <w:sz w:val="8"/>
          <w:szCs w:val="8"/>
        </w:rPr>
      </w:pPr>
    </w:p>
    <w:p w14:paraId="5105AAAF" w14:textId="77777777" w:rsidR="00677DC7" w:rsidRPr="00677DC7" w:rsidRDefault="00677DC7" w:rsidP="00677DC7">
      <w:pPr>
        <w:rPr>
          <w:rFonts w:cs="Arial"/>
          <w:sz w:val="8"/>
          <w:szCs w:val="8"/>
        </w:rPr>
      </w:pPr>
    </w:p>
    <w:p w14:paraId="67152C2E" w14:textId="77777777" w:rsidR="00677DC7" w:rsidRPr="00677DC7" w:rsidRDefault="00677DC7" w:rsidP="00677DC7">
      <w:pPr>
        <w:rPr>
          <w:rFonts w:cs="Arial"/>
          <w:sz w:val="8"/>
          <w:szCs w:val="8"/>
        </w:rPr>
      </w:pPr>
    </w:p>
    <w:p w14:paraId="48F0331B" w14:textId="77777777" w:rsidR="00677DC7" w:rsidRPr="00677DC7" w:rsidRDefault="00677DC7" w:rsidP="00677DC7">
      <w:pPr>
        <w:rPr>
          <w:rFonts w:cs="Arial"/>
          <w:sz w:val="8"/>
          <w:szCs w:val="8"/>
        </w:rPr>
      </w:pPr>
    </w:p>
    <w:p w14:paraId="0C460D1F" w14:textId="41E55E7D" w:rsidR="00677DC7" w:rsidRDefault="00677DC7" w:rsidP="00677DC7">
      <w:pPr>
        <w:rPr>
          <w:rFonts w:cs="Arial"/>
          <w:sz w:val="8"/>
          <w:szCs w:val="8"/>
        </w:rPr>
      </w:pPr>
    </w:p>
    <w:p w14:paraId="4204D485" w14:textId="77777777" w:rsidR="00677DC7" w:rsidRPr="00677DC7" w:rsidRDefault="00677DC7" w:rsidP="00677DC7">
      <w:pPr>
        <w:rPr>
          <w:rFonts w:cs="Arial"/>
          <w:sz w:val="8"/>
          <w:szCs w:val="8"/>
        </w:rPr>
      </w:pPr>
    </w:p>
    <w:p w14:paraId="1766A66C" w14:textId="580B3BE0" w:rsidR="00CD76AD" w:rsidRPr="00677DC7" w:rsidRDefault="00CD76AD" w:rsidP="00677DC7">
      <w:pPr>
        <w:rPr>
          <w:rFonts w:cs="Arial"/>
          <w:sz w:val="8"/>
          <w:szCs w:val="8"/>
        </w:rPr>
      </w:pPr>
    </w:p>
    <w:p w14:paraId="33567F71" w14:textId="0E0B40F1" w:rsidR="003F79F5" w:rsidRPr="002108E2" w:rsidRDefault="0082252D" w:rsidP="002108E2">
      <w:pPr>
        <w:ind w:left="450" w:hanging="450"/>
        <w:rPr>
          <w:rFonts w:cs="Arial"/>
          <w:i/>
          <w:sz w:val="12"/>
          <w:szCs w:val="12"/>
        </w:rPr>
      </w:pPr>
      <w:r w:rsidRPr="002108E2">
        <w:rPr>
          <w:rFonts w:cs="Arial"/>
          <w:i/>
        </w:rPr>
        <w:t xml:space="preserve">Q1B. </w:t>
      </w:r>
      <w:r w:rsidR="004902DF" w:rsidRPr="002108E2">
        <w:rPr>
          <w:rFonts w:cs="Arial"/>
          <w:i/>
        </w:rPr>
        <w:t>Empirical</w:t>
      </w:r>
      <w:r w:rsidRPr="002108E2">
        <w:rPr>
          <w:rFonts w:cs="Arial"/>
          <w:i/>
        </w:rPr>
        <w:t xml:space="preserve"> testing of DEB model predictions </w:t>
      </w:r>
    </w:p>
    <w:p w14:paraId="1863D0B2" w14:textId="4172F6EC" w:rsidR="003F79F5" w:rsidRPr="005C6B8A" w:rsidRDefault="00ED756E" w:rsidP="003F79F5">
      <w:pPr>
        <w:ind w:firstLine="720"/>
        <w:rPr>
          <w:rFonts w:cs="Arial"/>
          <w:b/>
          <w:color w:val="000000" w:themeColor="text1"/>
          <w:sz w:val="8"/>
          <w:szCs w:val="8"/>
        </w:rPr>
      </w:pPr>
      <w:r>
        <w:rPr>
          <w:rFonts w:cs="Arial"/>
          <w:color w:val="000000" w:themeColor="text1"/>
        </w:rPr>
        <w:t>D</w:t>
      </w:r>
      <w:r w:rsidR="003F79F5">
        <w:rPr>
          <w:rFonts w:cs="Arial"/>
          <w:color w:val="000000" w:themeColor="text1"/>
        </w:rPr>
        <w:t xml:space="preserve">EB models of infection are rarely coupled with empirical data on resource availability (but see </w:t>
      </w:r>
      <w:r w:rsidR="003F79F5">
        <w:rPr>
          <w:rFonts w:cs="Arial"/>
          <w:color w:val="000000" w:themeColor="text1"/>
        </w:rPr>
        <w:fldChar w:fldCharType="begin"/>
      </w:r>
      <w:r w:rsidR="000C24FA">
        <w:rPr>
          <w:rFonts w:cs="Arial"/>
          <w:color w:val="000000" w:themeColor="text1"/>
        </w:rPr>
        <w:instrText xml:space="preserve"> ADDIN ZOTERO_ITEM CSL_CITATION {"citationID":"gf8j29pfq","properties":{"formattedCitation":"{\\rtf \\super 37\\nosupersub{}}","plainCitation":"37"},"citationItems":[{"id":1978,"uris":["http://zotero.org/users/2169282/items/VVE3AARN"],"uri":["http://zotero.org/users/2169282/items/VVE3AARN"],"itemData":{"id":1978,"type":"article-journal","title":"Resource Ecology of Virulence in a Planktonic Host-Parasite System: An Explanation Using Dynamic Energy Budgets","container-title":"American Naturalist","page":"149-162","volume":"174","issue":"2","archive_location":"ISI:000267532500003","DOI":"10.1086/600086","ISSN":"0003-0147","shortTitle":"Resource Ecology of Virulence in a Planktonic Host-Parasite System: An Explanation Using Dynamic Energy Budgets","author":[{"family":"Hall","given":"S. R."},{"family":"Simonis","given":"J. L."},{"family":"Nisbet","given":"R. M."},{"family":"Tessier","given":"A. J."},{"family":"Caceres","given":"C. E."}],"issued":{"date-parts":[["2009",8]]}}}],"schema":"https://github.com/citation-style-language/schema/raw/master/csl-citation.json"} </w:instrText>
      </w:r>
      <w:r w:rsidR="003F79F5">
        <w:rPr>
          <w:rFonts w:cs="Arial"/>
          <w:color w:val="000000" w:themeColor="text1"/>
        </w:rPr>
        <w:fldChar w:fldCharType="separate"/>
      </w:r>
      <w:r w:rsidR="000C24FA" w:rsidRPr="000C24FA">
        <w:rPr>
          <w:rFonts w:cs="Arial"/>
          <w:color w:val="000000"/>
          <w:szCs w:val="24"/>
          <w:vertAlign w:val="superscript"/>
        </w:rPr>
        <w:t>37</w:t>
      </w:r>
      <w:r w:rsidR="003F79F5">
        <w:rPr>
          <w:rFonts w:cs="Arial"/>
          <w:color w:val="000000" w:themeColor="text1"/>
        </w:rPr>
        <w:fldChar w:fldCharType="end"/>
      </w:r>
      <w:r w:rsidR="003F79F5">
        <w:rPr>
          <w:rFonts w:cs="Arial"/>
          <w:color w:val="000000" w:themeColor="text1"/>
        </w:rPr>
        <w:t>). Moreover, biomedical data on the negative spiral have never been compared to</w:t>
      </w:r>
      <w:r w:rsidR="002F5C10">
        <w:rPr>
          <w:rFonts w:cs="Arial"/>
          <w:color w:val="000000" w:themeColor="text1"/>
        </w:rPr>
        <w:t xml:space="preserve"> DEB</w:t>
      </w:r>
      <w:r w:rsidR="003F79F5">
        <w:rPr>
          <w:rFonts w:cs="Arial"/>
          <w:color w:val="000000" w:themeColor="text1"/>
        </w:rPr>
        <w:t xml:space="preserve"> model predictions. Yet, empirical data are necessary for </w:t>
      </w:r>
      <w:r w:rsidR="003431EA">
        <w:rPr>
          <w:rFonts w:cs="Arial"/>
          <w:color w:val="000000" w:themeColor="text1"/>
        </w:rPr>
        <w:t xml:space="preserve">testing </w:t>
      </w:r>
      <w:r w:rsidR="00643861">
        <w:rPr>
          <w:rFonts w:cs="Arial"/>
          <w:color w:val="000000" w:themeColor="text1"/>
        </w:rPr>
        <w:t>the ability of the model to accurately capture and predict biological interactions</w:t>
      </w:r>
      <w:r w:rsidR="003F79F5">
        <w:rPr>
          <w:rFonts w:cs="Arial"/>
          <w:color w:val="000000" w:themeColor="text1"/>
        </w:rPr>
        <w:t xml:space="preserve">. I will experimentally manipulate resource availability and concurrently </w:t>
      </w:r>
      <w:r w:rsidR="003F79F5" w:rsidRPr="00757397">
        <w:rPr>
          <w:rFonts w:cs="Arial"/>
        </w:rPr>
        <w:t xml:space="preserve">monitor </w:t>
      </w:r>
      <w:r w:rsidR="003F79F5">
        <w:rPr>
          <w:rFonts w:cs="Arial"/>
        </w:rPr>
        <w:t xml:space="preserve">intake, </w:t>
      </w:r>
      <w:r w:rsidR="00A817AD">
        <w:rPr>
          <w:rFonts w:cs="Arial"/>
        </w:rPr>
        <w:t xml:space="preserve">body mass, reserve biomass, </w:t>
      </w:r>
      <w:r w:rsidR="00923712">
        <w:rPr>
          <w:rFonts w:cs="Arial"/>
        </w:rPr>
        <w:t>digestive efficiency, parasite biomass, and aspects of constitutive and induced immunity</w:t>
      </w:r>
      <w:r w:rsidR="003F79F5">
        <w:rPr>
          <w:rFonts w:cs="Arial"/>
        </w:rPr>
        <w:t xml:space="preserve"> (Table 1)</w:t>
      </w:r>
      <w:r w:rsidR="00C01C98">
        <w:rPr>
          <w:rFonts w:cs="Arial"/>
        </w:rPr>
        <w:t xml:space="preserve"> in a mouse model of helminth infection</w:t>
      </w:r>
      <w:r w:rsidR="003F79F5">
        <w:rPr>
          <w:rFonts w:cs="Arial"/>
        </w:rPr>
        <w:t>.</w:t>
      </w:r>
      <w:r w:rsidR="003F79F5">
        <w:rPr>
          <w:rFonts w:cs="Arial"/>
          <w:color w:val="000000" w:themeColor="text1"/>
        </w:rPr>
        <w:t xml:space="preserve"> </w:t>
      </w:r>
      <w:r w:rsidR="00BC1FF2" w:rsidRPr="00F84107">
        <w:rPr>
          <w:rFonts w:cs="Arial"/>
        </w:rPr>
        <w:t>The empirical parameters will be measured in biomass directly (e.g. food consumption, mouse, helminth, or spleen weight) or converted to biomass using standard conversions</w:t>
      </w:r>
      <w:r w:rsidR="00BC1FF2">
        <w:rPr>
          <w:rFonts w:cs="Arial"/>
        </w:rPr>
        <w:fldChar w:fldCharType="begin"/>
      </w:r>
      <w:r w:rsidR="00BC1FF2">
        <w:rPr>
          <w:rFonts w:cs="Arial"/>
        </w:rPr>
        <w:instrText xml:space="preserve"> ADDIN ZOTERO_ITEM CSL_CITATION {"citationID":"2ibig0fkmt","properties":{"formattedCitation":"{\\rtf \\super 31,42\\nosupersub{}}","plainCitation":"31,42"},"citationItems":[{"id":6768,"uris":["http://zotero.org/users/2169282/items/6XMS84Q8"],"uri":["http://zotero.org/users/2169282/items/6XMS84Q8"],"itemData":{"id":6768,"type":"book","title":"Population and Community Ecology of Ontogenetic Development","publisher":"Princeton University Press","number-of-pages":"552","source":"Google Books","abstract":"Most organisms show substantial changes in size or morphology after they become independent of their parents and have to find their own food. Furthermore, the rate at which these changes occur generally depends on the amount of food they ingest. In this book, André de Roos and Lennart Persson advance a synthetic and individual-based theory of the effects of this plastic ontogenetic development on the dynamics of populations and communities.  De Roos and Persson show how the effects of ontogenetic development on ecological dynamics critically depend on the efficiency with which differently sized individuals convert food into new biomass. Differences in this efficiency--or ontogenetic asymmetry--lead to bottlenecks in and thus population regulation by either maturation or reproduction. De Roos and Persson investigate the community consequences of these bottlenecks for trophic configurations that vary in the number and type of interacting species and in the degree of ontogenetic niche shifts exhibited by their individuals. They also demonstrate how insights into the effects of maturation and reproduction limitation on community equilibrium carry over to the dynamics of size-structured populations and give rise to different types of cohort-driven cycles.  Featuring numerous examples and tests of modeling predictions, this book provides a pioneering and extensive theoretical and empirical treatment of the ecology of ontogenetic growth and development in organisms, emphasizing the importance of an individual-based perspective for understanding population and community dynamics.","ISBN":"1-4008-4561-0","language":"en","author":[{"family":"Roos","given":"André M. de"},{"family":"Persson","given":"Lennart"}],"issued":{"date-parts":[["2013",1,15]]}}},{"id":1844,"uris":["http://zotero.org/users/2169282/items/NAUMDRMB"],"uri":["http://zotero.org/users/2169282/items/NAUMDRMB"],"itemData":{"id":1844,"type":"book","title":"Dynamic Energy Budgets in Biological Systems: Theory and Applications in Ecotoxicology","publisher":"Cambridge University Press","number-of-pages":"350","source":"Google Books","ISBN":"978-0-521-45223-6","shortTitle":"Dynamic Energy Budgets in Biological Systems","language":"en","author":[{"family":"Kooijman","given":"S. A. L. M."}],"issued":{"date-parts":[["1993"]]}}}],"schema":"https://github.com/citation-style-language/schema/raw/master/csl-citation.json"} </w:instrText>
      </w:r>
      <w:r w:rsidR="00BC1FF2">
        <w:rPr>
          <w:rFonts w:cs="Arial"/>
        </w:rPr>
        <w:fldChar w:fldCharType="separate"/>
      </w:r>
      <w:r w:rsidR="00BC1FF2" w:rsidRPr="00BC1FF2">
        <w:rPr>
          <w:rFonts w:cs="Arial"/>
          <w:szCs w:val="24"/>
          <w:vertAlign w:val="superscript"/>
        </w:rPr>
        <w:t>31,42</w:t>
      </w:r>
      <w:r w:rsidR="00BC1FF2">
        <w:rPr>
          <w:rFonts w:cs="Arial"/>
        </w:rPr>
        <w:fldChar w:fldCharType="end"/>
      </w:r>
      <w:r w:rsidR="00BC1FF2">
        <w:rPr>
          <w:rFonts w:cs="Arial"/>
        </w:rPr>
        <w:t>.</w:t>
      </w:r>
    </w:p>
    <w:p w14:paraId="0BCD962F" w14:textId="3E79690D" w:rsidR="00212C91" w:rsidRDefault="003F79F5" w:rsidP="00212C91">
      <w:pPr>
        <w:ind w:firstLine="720"/>
        <w:rPr>
          <w:rFonts w:cs="Arial"/>
          <w:color w:val="000000" w:themeColor="text1"/>
        </w:rPr>
      </w:pPr>
      <w:r>
        <w:rPr>
          <w:rFonts w:cs="Arial"/>
          <w:color w:val="000000" w:themeColor="text1"/>
        </w:rPr>
        <w:t xml:space="preserve">I will use </w:t>
      </w:r>
      <w:r w:rsidRPr="00087FC7">
        <w:rPr>
          <w:rFonts w:cs="Arial"/>
          <w:b/>
          <w:color w:val="000000" w:themeColor="text1"/>
        </w:rPr>
        <w:t xml:space="preserve">a factorial experimental design where helminth-infected and </w:t>
      </w:r>
      <w:r>
        <w:rPr>
          <w:rFonts w:cs="Arial"/>
          <w:b/>
          <w:color w:val="000000" w:themeColor="text1"/>
        </w:rPr>
        <w:t>un</w:t>
      </w:r>
      <w:r w:rsidRPr="00087FC7">
        <w:rPr>
          <w:rFonts w:cs="Arial"/>
          <w:b/>
          <w:color w:val="000000" w:themeColor="text1"/>
        </w:rPr>
        <w:t>infected laboratory mice are fed one of five diets with varying protein content</w:t>
      </w:r>
      <w:r>
        <w:rPr>
          <w:rFonts w:cs="Arial"/>
          <w:color w:val="000000" w:themeColor="text1"/>
        </w:rPr>
        <w:t xml:space="preserve"> (n = 9 mice per treatment, 90 mice total, of dose-dependent susceptible strain C57BL/6J). While recognizing that energy, protein, and micronutrient deficiencies can individually and jointly influence disease susceptibility and severity (see future directions), I chose to initially focus on protein because of its strong effects on host immune defenses</w:t>
      </w:r>
      <w:r>
        <w:rPr>
          <w:rFonts w:cs="Arial"/>
          <w:color w:val="000000" w:themeColor="text1"/>
        </w:rPr>
        <w:fldChar w:fldCharType="begin"/>
      </w:r>
      <w:r w:rsidR="00BC1FF2">
        <w:rPr>
          <w:rFonts w:cs="Arial"/>
          <w:color w:val="000000" w:themeColor="text1"/>
        </w:rPr>
        <w:instrText xml:space="preserve"> ADDIN ZOTERO_ITEM CSL_CITATION {"citationID":"t1KjpWo9","properties":{"formattedCitation":"{\\rtf \\super 6,14,43\\uc0\\u8211{}45\\nosupersub{}}","plainCitation":"6,14,43–45"},"citationItems":[{"id":5495,"uris":["http://zotero.org/users/2169282/items/6FNTUN6U"],"uri":["http://zotero.org/users/2169282/items/6FNTUN6U"],"itemData":{"id":5495,"type":"article-journal","title":"Resource limitation alters the consequences of co-infection for both hosts and parasites","container-title":"International Journal for Parasitology","page":"455-463","volume":"45","issue":"7","source":"ScienceDirect","abstract":"Most animals are concurrently infected with multiple parasite species and live in environments with fluctuating resource availability. Resource limitation can influence host immune responses and the degree of competition between co-infecting parasites, yet its effects on individual health and pathogen transmission have not been studied for co-infected hosts. To test how resource limitation affects immune trade-offs and co-infection outcomes, we conducted a factorial experiment using laboratory mice. Mice were given a standard or low protein diet, dosed with two species of helminths (alone and in combination), and then challenged with a microparasite. Using a community ecology trophic framework, we found that co-infection influenced parasite survival and reproduction via host immunity, but the magnitude and direction of responses depended on resources and the combination of co-infecting parasites. Our findings highlight that resources and their consequence for host defenses are a key context that shapes the magnitude and direction of parasite interactions.","DOI":"10.1016/j.ijpara.2015.02.005","ISSN":"0020-7519","journalAbbreviation":"International Journal for Parasitology","author":[{"family":"Budischak","given":"Sarah A."},{"family":"Sakamoto","given":"Kaori"},{"family":"Megow","given":"Lindsey C."},{"family":"Cummings","given":"Kelly R."},{"family":"Urban Jr.","given":"Joseph F."},{"family":"Ezenwa","given":"Vanessa O."}],"issued":{"date-parts":[["2015",6]]}}},{"id":3808,"uris":["http://zotero.org/users/2169282/items/C3TNCDIF"],"uri":["http://zotero.org/users/2169282/items/C3TNCDIF"],"itemData":{"id":3808,"type":"article-journal","title":"Suppressed T helper 2 immunity and prolonged survival of a nematode parasite in protein-malnurished mice","container-title":"Proceedings of the National Academy of Sciences","page":"7078-7083","volume":"97","shortTitle":"Suppressed T helper 2 immunity and prolonged survival of a nematode parasite in protein-malnurished mice","author":[{"family":"Ing","given":"R."},{"family":"Su","given":"Z."},{"family":"Scott","given":"M. E."},{"family":"Koski","given":"K. G."}],"issued":{"date-parts":[["2000"]]}}},{"id":2063,"uris":["http://zotero.org/users/2169282/items/JCXWK5Z2"],"uri":["http://zotero.org/users/2169282/items/JCXWK5Z2"],"itemData":{"id":2063,"type":"article-journal","title":"Gastrointestinal nematodes, nutrition and immunity: Breaking the negative spiral","container-title":"Annual Review of Nutrition","page":"297-321","volume":"21","archive_location":"ISI:000170459400013","ISSN":"0199-9885","shortTitle":"Gastrointestinal nematodes, nutrition and immunity: Breaking the negative spiral","author":[{"family":"Koski","given":"K. G."},{"family":"Scott","given":"M. E."}],"issued":{"date-parts":[["2001"]]}}},{"id":2468,"uris":["http://zotero.org/users/2169282/items/4CEBC5NK"],"uri":["http://zotero.org/users/2169282/items/4CEBC5NK"],"itemData":{"id":2468,"type":"article-journal","title":"Can the protein costs of bacterial resistance be offset by altered feeding behaviour?","container-title":"Journal of Animal Ecology","page":"437-446","volume":"78","issue":"2","source":"Wiley Online Library","abstract":"* 1Mounting an immune response is likely to be costly in terms of energy and nutrients, and so it is predicted that dietary intake should change in response to infection to offset these costs. The present study focuses on the interactions between a specialist grass-feeding caterpillar species, the African armyworm Spodoptera exempta, and an opportunist bacterium, Bacillus subtilis.\n* 2The main aims of the study were (i) to establish the macronutrient costs to the insect host of surviving a systemic bacterial infection, (ii) to determine the relative importance of dietary protein and carbohydrate to immune system functions, and (iii) to determine whether there is an adaptive change in the host's normal feeding behaviour in response to bacterial challenge, such that the nutritional costs of resisting infection are offset.\n* 3We show that the survival of bacterially infected larvae increased with increasing dietary protein-to-carbohydrate (P:C) ratio, suggesting a protein cost associated with bacterial resistance. As dietary protein levels increased, there was an increase in antibacterial activity, phenoloxidase (PO) activity and protein levels in the haemolymph, providing a potential source for this protein cost. However, there was also evidence for a physiological trade-off between antibacterial activity and phenoloxidase activity, as larvae whose antibacterial activity levels were elevated in response to immune activation had reduced PO activity.\n* 4When given a choice between two diets varying in their P:C ratios, larvae injected with a sub-lethal dose of bacteria increased their protein intake relative to control larvae whilst maintaining similar carbohydrate intake levels. These results are consistent with the notion that S. exempta larvae alter their feeding behaviour in response to bacterial infection in a manner that is likely to enhance the levels of protein available for producing the immune system components and other factors required to resist bacterial infections (‘self-medication’).","DOI":"10.1111/j.1365-2656.2008.01499.x","ISSN":"1365-2656","language":"en","author":[{"family":"Povey","given":"Sonia"},{"family":"Cotter","given":"Sheena C."},{"family":"Simpson","given":"Stephen J."},{"family":"Lee","given":"Kwang Pum"},{"family":"Wilson","given":"Kenneth"}],"issued":{"date-parts":[["2009",3,1]]}}},{"id":3009,"uris":["http://zotero.org/users/2169282/items/R4B94KTK"],"uri":["http://zotero.org/users/2169282/items/R4B94KTK"],"itemData":{"id":3009,"type":"article-journal","title":"Integrating nutrition and immunology: A new frontier","container-title":"Journal of Insect Physiology","page":"130-137","volume":"59","issue":"2","archive_location":"WOS:000315367800003","DOI":"10.1016/j.jinsphys.2012.10.011","ISSN":"0022-1910","shortTitle":"Integrating nutrition and immunology: A new frontier","author":[{"family":"Ponton","given":"F."},{"family":"Wilson","given":"K."},{"family":"Holmes","given":"A. J."},{"family":"Cotter","given":"S. C."},{"family":"Raubenheimer","given":"D."},{"family":"Simpson","given":"S. J."}],"issued":{"date-parts":[["2013",2]]}}}],"schema":"https://github.com/citation-style-language/schema/raw/master/csl-citation.json"} </w:instrText>
      </w:r>
      <w:r>
        <w:rPr>
          <w:rFonts w:cs="Arial"/>
          <w:color w:val="000000" w:themeColor="text1"/>
        </w:rPr>
        <w:fldChar w:fldCharType="separate"/>
      </w:r>
      <w:r w:rsidR="00BC1FF2" w:rsidRPr="00BC1FF2">
        <w:rPr>
          <w:rFonts w:cs="Arial"/>
          <w:color w:val="000000"/>
          <w:szCs w:val="24"/>
          <w:vertAlign w:val="superscript"/>
        </w:rPr>
        <w:t>6,14,43–45</w:t>
      </w:r>
      <w:r>
        <w:rPr>
          <w:rFonts w:cs="Arial"/>
          <w:color w:val="000000" w:themeColor="text1"/>
        </w:rPr>
        <w:fldChar w:fldCharType="end"/>
      </w:r>
      <w:r>
        <w:rPr>
          <w:rFonts w:cs="Arial"/>
          <w:color w:val="000000" w:themeColor="text1"/>
        </w:rPr>
        <w:t xml:space="preserve">. </w:t>
      </w:r>
      <w:r w:rsidR="00F30D39">
        <w:rPr>
          <w:rFonts w:cs="Arial"/>
          <w:color w:val="000000" w:themeColor="text1"/>
        </w:rPr>
        <w:t xml:space="preserve">The diets will have equivalent energy content. </w:t>
      </w:r>
      <w:commentRangeStart w:id="46"/>
      <w:r>
        <w:rPr>
          <w:rFonts w:cs="Arial"/>
          <w:color w:val="000000" w:themeColor="text1"/>
        </w:rPr>
        <w:t xml:space="preserve">To reduce the significant effects of compensatory feeding </w:t>
      </w:r>
      <w:commentRangeEnd w:id="46"/>
      <w:r w:rsidR="00A30CA3">
        <w:rPr>
          <w:rStyle w:val="CommentReference"/>
        </w:rPr>
        <w:commentReference w:id="46"/>
      </w:r>
      <w:r>
        <w:rPr>
          <w:rFonts w:cs="Arial"/>
          <w:color w:val="000000" w:themeColor="text1"/>
        </w:rPr>
        <w:t xml:space="preserve">(i.e. eating greater quantities of low quality diet to obtain desired protein levels), all mice will be kept on </w:t>
      </w:r>
      <w:commentRangeStart w:id="47"/>
      <w:r>
        <w:rPr>
          <w:rFonts w:cs="Arial"/>
          <w:color w:val="000000" w:themeColor="text1"/>
        </w:rPr>
        <w:t xml:space="preserve">80% </w:t>
      </w:r>
      <w:r w:rsidRPr="00212C91">
        <w:rPr>
          <w:rFonts w:cs="Arial"/>
          <w:i/>
          <w:color w:val="000000" w:themeColor="text1"/>
        </w:rPr>
        <w:t xml:space="preserve">ad lib </w:t>
      </w:r>
      <w:r>
        <w:rPr>
          <w:rFonts w:cs="Arial"/>
          <w:color w:val="000000" w:themeColor="text1"/>
        </w:rPr>
        <w:t>food restriction</w:t>
      </w:r>
      <w:commentRangeEnd w:id="47"/>
      <w:r w:rsidR="00381EE2">
        <w:rPr>
          <w:rStyle w:val="CommentReference"/>
        </w:rPr>
        <w:commentReference w:id="47"/>
      </w:r>
      <w:r>
        <w:rPr>
          <w:rFonts w:cs="Arial"/>
          <w:color w:val="000000" w:themeColor="text1"/>
        </w:rPr>
        <w:t xml:space="preserve">. </w:t>
      </w:r>
      <w:r w:rsidR="00212C91">
        <w:rPr>
          <w:rFonts w:cs="Arial"/>
          <w:color w:val="000000" w:themeColor="text1"/>
        </w:rPr>
        <w:t>Young a</w:t>
      </w:r>
      <w:r>
        <w:rPr>
          <w:rFonts w:cs="Arial"/>
          <w:color w:val="000000" w:themeColor="text1"/>
        </w:rPr>
        <w:t>dult (</w:t>
      </w:r>
      <w:r w:rsidR="00212C91">
        <w:rPr>
          <w:rFonts w:cs="Arial"/>
          <w:color w:val="000000" w:themeColor="text1"/>
        </w:rPr>
        <w:t>6</w:t>
      </w:r>
      <w:r>
        <w:rPr>
          <w:rFonts w:cs="Arial"/>
          <w:color w:val="000000" w:themeColor="text1"/>
        </w:rPr>
        <w:t xml:space="preserve"> </w:t>
      </w:r>
      <w:proofErr w:type="spellStart"/>
      <w:r>
        <w:rPr>
          <w:rFonts w:cs="Arial"/>
          <w:color w:val="000000" w:themeColor="text1"/>
        </w:rPr>
        <w:t>wk</w:t>
      </w:r>
      <w:proofErr w:type="spellEnd"/>
      <w:r>
        <w:rPr>
          <w:rFonts w:cs="Arial"/>
          <w:color w:val="000000" w:themeColor="text1"/>
        </w:rPr>
        <w:t xml:space="preserve"> old) female C57BL/6J mice will be randomly assigned to each of the five resource treatments (4-24% protein), acclimated to that diet for 2 </w:t>
      </w:r>
      <w:proofErr w:type="spellStart"/>
      <w:r>
        <w:rPr>
          <w:rFonts w:cs="Arial"/>
          <w:color w:val="000000" w:themeColor="text1"/>
        </w:rPr>
        <w:t>wks</w:t>
      </w:r>
      <w:proofErr w:type="spellEnd"/>
      <w:r>
        <w:rPr>
          <w:rFonts w:cs="Arial"/>
          <w:color w:val="000000" w:themeColor="text1"/>
        </w:rPr>
        <w:t>, then half of the mice on each diet will be infected with a high dose o</w:t>
      </w:r>
      <w:r>
        <w:rPr>
          <w:rStyle w:val="CommentReference"/>
        </w:rPr>
        <w:t>f</w:t>
      </w:r>
      <w:r>
        <w:rPr>
          <w:rFonts w:cs="Arial"/>
          <w:color w:val="000000" w:themeColor="text1"/>
        </w:rPr>
        <w:t xml:space="preserve"> the GI nematode </w:t>
      </w:r>
      <w:r w:rsidRPr="00205EFF">
        <w:rPr>
          <w:rFonts w:cs="Arial"/>
          <w:i/>
          <w:color w:val="000000" w:themeColor="text1"/>
        </w:rPr>
        <w:t xml:space="preserve">Trichuris </w:t>
      </w:r>
      <w:proofErr w:type="spellStart"/>
      <w:r w:rsidRPr="00205EFF">
        <w:rPr>
          <w:rFonts w:cs="Arial"/>
          <w:i/>
          <w:color w:val="000000" w:themeColor="text1"/>
        </w:rPr>
        <w:t>muris</w:t>
      </w:r>
      <w:proofErr w:type="spellEnd"/>
      <w:r>
        <w:rPr>
          <w:rFonts w:cs="Arial"/>
          <w:color w:val="000000" w:themeColor="text1"/>
        </w:rPr>
        <w:t xml:space="preserve">. </w:t>
      </w:r>
      <w:r w:rsidRPr="00597BBD">
        <w:rPr>
          <w:rFonts w:cs="Arial"/>
          <w:i/>
          <w:color w:val="000000" w:themeColor="text1"/>
        </w:rPr>
        <w:t xml:space="preserve">T. </w:t>
      </w:r>
      <w:proofErr w:type="spellStart"/>
      <w:proofErr w:type="gramStart"/>
      <w:r w:rsidRPr="00597BBD">
        <w:rPr>
          <w:rFonts w:cs="Arial"/>
          <w:i/>
          <w:color w:val="000000" w:themeColor="text1"/>
        </w:rPr>
        <w:t>muris</w:t>
      </w:r>
      <w:proofErr w:type="spellEnd"/>
      <w:proofErr w:type="gramEnd"/>
      <w:r>
        <w:rPr>
          <w:rFonts w:cs="Arial"/>
          <w:color w:val="000000" w:themeColor="text1"/>
        </w:rPr>
        <w:t xml:space="preserve"> has long been a model system for studying human GI helminth infections and host immune responses to </w:t>
      </w:r>
      <w:r w:rsidRPr="00597BBD">
        <w:rPr>
          <w:rFonts w:cs="Arial"/>
          <w:i/>
          <w:color w:val="000000" w:themeColor="text1"/>
        </w:rPr>
        <w:t xml:space="preserve">T. </w:t>
      </w:r>
      <w:proofErr w:type="spellStart"/>
      <w:r w:rsidRPr="00597BBD">
        <w:rPr>
          <w:rFonts w:cs="Arial"/>
          <w:i/>
          <w:color w:val="000000" w:themeColor="text1"/>
        </w:rPr>
        <w:t>muris</w:t>
      </w:r>
      <w:proofErr w:type="spellEnd"/>
      <w:r>
        <w:rPr>
          <w:rFonts w:cs="Arial"/>
          <w:color w:val="000000" w:themeColor="text1"/>
        </w:rPr>
        <w:t xml:space="preserve"> have been particularly well characterized (reviewed in </w:t>
      </w:r>
      <w:r>
        <w:rPr>
          <w:rFonts w:cs="Arial"/>
          <w:color w:val="000000" w:themeColor="text1"/>
        </w:rPr>
        <w:fldChar w:fldCharType="begin"/>
      </w:r>
      <w:r w:rsidR="00BC1FF2">
        <w:rPr>
          <w:rFonts w:cs="Arial"/>
          <w:color w:val="000000" w:themeColor="text1"/>
        </w:rPr>
        <w:instrText xml:space="preserve"> ADDIN ZOTERO_ITEM CSL_CITATION {"citationID":"gnipmq79o","properties":{"formattedCitation":"{\\rtf \\super 46\\nosupersub{}}","plainCitation":"46"},"citationItems":[{"id":1873,"uris":["http://zotero.org/users/2169282/items/24JIG7TC"],"uri":["http://zotero.org/users/2169282/items/24JIG7TC"],"itemData":{"id":1873,"type":"article-journal","title":"Trichuris muris research revisited: a journey through time","container-title":"Parasitology","page":"1325–1339","volume":"140","issue":"11","source":"Cambridge Journals Online","abstract":"SUMMARY The mouse whipworm Trichuris muris has long been used as a tractable model of human Trichuriasis. Here we look back at the history of T. muris research; from the definition of the species and determination of its life cycle, through to the complex immune responses that we study today. We highlight the key research papers that have developed our understanding of immune responses to this parasite, and reflect on how original concepts have been transformed, as our knowledge of immunology has grown. Although we have a good understanding of host–parasite interactions in the context of the underlying cellular immunology, there are still many aspects of the biology of the Trichuris parasite that remain undefined. We predict that advances in parasite biology will be key in the future development of new and improved treatments for Trichuriasis.","DOI":"10.1017/S0031182013001054","ISSN":"1469-8161","shortTitle":"Trichuris muris research revisited","author":[{"family":"Hurst","given":"Rebecca J. M."},{"family":"Else","given":"Kathryn J."}],"issued":{"date-parts":[["2013",9]]}}}],"schema":"https://github.com/citation-style-language/schema/raw/master/csl-citation.json"} </w:instrText>
      </w:r>
      <w:r>
        <w:rPr>
          <w:rFonts w:cs="Arial"/>
          <w:color w:val="000000" w:themeColor="text1"/>
        </w:rPr>
        <w:fldChar w:fldCharType="separate"/>
      </w:r>
      <w:r w:rsidR="00BC1FF2" w:rsidRPr="00BC1FF2">
        <w:rPr>
          <w:rFonts w:cs="Arial"/>
          <w:color w:val="000000"/>
          <w:szCs w:val="24"/>
          <w:vertAlign w:val="superscript"/>
        </w:rPr>
        <w:t>46</w:t>
      </w:r>
      <w:r>
        <w:rPr>
          <w:rFonts w:cs="Arial"/>
          <w:color w:val="000000" w:themeColor="text1"/>
        </w:rPr>
        <w:fldChar w:fldCharType="end"/>
      </w:r>
      <w:r>
        <w:rPr>
          <w:rFonts w:cs="Arial"/>
          <w:color w:val="000000" w:themeColor="text1"/>
        </w:rPr>
        <w:t xml:space="preserve">). </w:t>
      </w:r>
      <w:r w:rsidR="006708D9">
        <w:rPr>
          <w:rFonts w:cs="Arial"/>
          <w:color w:val="000000" w:themeColor="text1"/>
        </w:rPr>
        <w:t xml:space="preserve">A close relative of this worm, </w:t>
      </w:r>
      <w:r w:rsidR="006708D9" w:rsidRPr="00987041">
        <w:rPr>
          <w:rFonts w:cs="Arial"/>
          <w:i/>
          <w:color w:val="000000" w:themeColor="text1"/>
        </w:rPr>
        <w:t xml:space="preserve">Trichuris </w:t>
      </w:r>
      <w:proofErr w:type="spellStart"/>
      <w:r w:rsidR="006708D9" w:rsidRPr="00987041">
        <w:rPr>
          <w:rFonts w:cs="Arial"/>
          <w:i/>
          <w:color w:val="000000" w:themeColor="text1"/>
        </w:rPr>
        <w:t>trich</w:t>
      </w:r>
      <w:r w:rsidR="006708D9">
        <w:rPr>
          <w:rFonts w:cs="Arial"/>
          <w:i/>
          <w:color w:val="000000" w:themeColor="text1"/>
        </w:rPr>
        <w:t>i</w:t>
      </w:r>
      <w:r w:rsidR="006708D9" w:rsidRPr="00987041">
        <w:rPr>
          <w:rFonts w:cs="Arial"/>
          <w:i/>
          <w:color w:val="000000" w:themeColor="text1"/>
        </w:rPr>
        <w:t>ura</w:t>
      </w:r>
      <w:proofErr w:type="spellEnd"/>
      <w:r w:rsidR="006708D9">
        <w:rPr>
          <w:rFonts w:cs="Arial"/>
          <w:color w:val="000000" w:themeColor="text1"/>
        </w:rPr>
        <w:t>, infects over one billion people, including up to 95% of children in many locations where malnutrition is also prevalent</w:t>
      </w:r>
      <w:r w:rsidR="006708D9">
        <w:rPr>
          <w:rFonts w:cs="Arial"/>
          <w:color w:val="000000" w:themeColor="text1"/>
        </w:rPr>
        <w:fldChar w:fldCharType="begin"/>
      </w:r>
      <w:r w:rsidR="00BC1FF2">
        <w:rPr>
          <w:rFonts w:cs="Arial"/>
          <w:color w:val="000000" w:themeColor="text1"/>
        </w:rPr>
        <w:instrText xml:space="preserve"> ADDIN ZOTERO_ITEM CSL_CITATION {"citationID":"2jpsrqmf7","properties":{"formattedCitation":"{\\rtf \\super 47\\nosupersub{}}","plainCitation":"47"},"citationItems":[{"id":4428,"uris":["http://zotero.org/users/2169282/items/GUTKTGHS"],"uri":["http://zotero.org/users/2169282/items/GUTKTGHS"],"itemData":{"id":4428,"type":"article-journal","title":"The public health significance of Trichuris trichiura","container-title":"Parasitology","page":"S73-95","volume":"121 Suppl","source":"NCBI PubMed","abstract":"An estimated 1049 million persons harbour T. trichiura, including 114 million preschool-age children and 233 million school-age children. The prevalence of T. trichiura is high and may reach 95% in children in many parts of the world where protein energy malnutrition and anaemias are also prevalent and access to medical care and educational opportunities is often limited. The Trichuris dysentery syndrome (TDS) associated with heavy T. trichiura, which includes chronic dysentery, rectal prolapse, anaemia, poor growth, and clubbing of the fingers constitutes an important public health problem, as do lighter but still heavy infections, even if not strictly TDS, especially in children. The profound growth stunting in TDS can be reversed by repeated treatment for the infection and, initially, oral iron. However findings from Jamaica strongly suggest that the significant developmental and cognitive deficits seen are unlikely to disappear without increasing the positive psychological stimulation in the child's environment. The severe stunting in TDS now appears likely to be a reaction at least in part to a chronic inflammatory response and concomitant decreases in plasma insulin-like growth factor-1 (IGF-1), increases in tumor necrosis factor-alpha (TNF-alpha) in the lamina propria of the colonic mucosa and peripheral blood (which likely decrease appetite and intake of all nutrients) and a decrease in collagen synthesis. Improvements in cognitive performance have been found after treatment for relatively heavy infections (without chronic dysentery) in school-going children; it is unclear precisely how much T. trichiura interferes with children's ability to access educational opportunities, but treatment of infections whenever possible is obviously sensible. The blood loss that can occur in T. trichiura infection is likely to contribute to anaemia, particularly if the child also harbours hookworm, malaria and/or has a low intake of dietary iron. Community control is important, particularly for the individuals within a population who harbour heavy worm burdens; this means children, with special attention to girls who will experience increased iron requirements and blood loss due to menstruation, pregnancies, and lactation. Mebendazole and albendazole, both of which are on the WHO Essential Drugs List, are very effective against T. trichiura; multiple doses are needed to attain complete parasitological cure in all cases. However the goal of control programmes in endemic areas is morbidity reduction, which follows when intensity of infection is significantly reduced.","ISSN":"0031-1820","note":"PMID: 11386693","journalAbbreviation":"Parasitology","language":"eng","author":[{"family":"Stephenson","given":"L. S."},{"family":"Holland","given":"C. V."},{"family":"Cooper","given":"E. S."}],"issued":{"date-parts":[["2000"]]},"PMID":"11386693"}}],"schema":"https://github.com/citation-style-language/schema/raw/master/csl-citation.json"} </w:instrText>
      </w:r>
      <w:r w:rsidR="006708D9">
        <w:rPr>
          <w:rFonts w:cs="Arial"/>
          <w:color w:val="000000" w:themeColor="text1"/>
        </w:rPr>
        <w:fldChar w:fldCharType="separate"/>
      </w:r>
      <w:r w:rsidR="00BC1FF2" w:rsidRPr="00BC1FF2">
        <w:rPr>
          <w:rFonts w:cs="Arial"/>
          <w:color w:val="000000"/>
          <w:szCs w:val="24"/>
          <w:vertAlign w:val="superscript"/>
        </w:rPr>
        <w:t>47</w:t>
      </w:r>
      <w:r w:rsidR="006708D9">
        <w:rPr>
          <w:rFonts w:cs="Arial"/>
          <w:color w:val="000000" w:themeColor="text1"/>
        </w:rPr>
        <w:fldChar w:fldCharType="end"/>
      </w:r>
      <w:r w:rsidR="006708D9">
        <w:rPr>
          <w:rFonts w:cs="Arial"/>
          <w:color w:val="000000" w:themeColor="text1"/>
        </w:rPr>
        <w:t xml:space="preserve">. </w:t>
      </w:r>
      <w:r>
        <w:rPr>
          <w:rFonts w:cs="Arial"/>
          <w:color w:val="000000" w:themeColor="text1"/>
        </w:rPr>
        <w:t xml:space="preserve">After ingestion, </w:t>
      </w:r>
      <w:r w:rsidRPr="00A54799">
        <w:rPr>
          <w:rFonts w:cs="Arial"/>
          <w:i/>
          <w:color w:val="000000" w:themeColor="text1"/>
        </w:rPr>
        <w:t xml:space="preserve">T. </w:t>
      </w:r>
      <w:proofErr w:type="spellStart"/>
      <w:r w:rsidRPr="00A54799">
        <w:rPr>
          <w:rFonts w:cs="Arial"/>
          <w:i/>
          <w:color w:val="000000" w:themeColor="text1"/>
        </w:rPr>
        <w:t>muris</w:t>
      </w:r>
      <w:proofErr w:type="spellEnd"/>
      <w:r>
        <w:rPr>
          <w:rFonts w:cs="Arial"/>
          <w:color w:val="000000" w:themeColor="text1"/>
        </w:rPr>
        <w:t xml:space="preserve"> eggs take approximately 30 days to develop into reproductive adults and eggs are passed with host feces. </w:t>
      </w:r>
      <w:r w:rsidR="00212C91">
        <w:rPr>
          <w:rFonts w:cs="Arial"/>
          <w:color w:val="000000" w:themeColor="text1"/>
        </w:rPr>
        <w:t xml:space="preserve">In this mouse strain, </w:t>
      </w:r>
      <w:r w:rsidR="00643861">
        <w:rPr>
          <w:rFonts w:cs="Arial"/>
          <w:color w:val="000000" w:themeColor="text1"/>
        </w:rPr>
        <w:t>moderate</w:t>
      </w:r>
      <w:r w:rsidR="00212C91">
        <w:rPr>
          <w:rFonts w:cs="Arial"/>
          <w:color w:val="000000" w:themeColor="text1"/>
        </w:rPr>
        <w:t xml:space="preserve"> doses of </w:t>
      </w:r>
      <w:r w:rsidR="00212C91" w:rsidRPr="00A248E2">
        <w:rPr>
          <w:rFonts w:cs="Arial"/>
          <w:i/>
          <w:color w:val="000000" w:themeColor="text1"/>
        </w:rPr>
        <w:t xml:space="preserve">T. </w:t>
      </w:r>
      <w:proofErr w:type="spellStart"/>
      <w:r w:rsidR="00212C91" w:rsidRPr="00A248E2">
        <w:rPr>
          <w:rFonts w:cs="Arial"/>
          <w:i/>
          <w:color w:val="000000" w:themeColor="text1"/>
        </w:rPr>
        <w:t>muris</w:t>
      </w:r>
      <w:proofErr w:type="spellEnd"/>
      <w:r w:rsidR="00212C91">
        <w:rPr>
          <w:rFonts w:cs="Arial"/>
          <w:color w:val="000000" w:themeColor="text1"/>
        </w:rPr>
        <w:t xml:space="preserve"> </w:t>
      </w:r>
      <w:r w:rsidR="00643861">
        <w:rPr>
          <w:rFonts w:cs="Arial"/>
          <w:color w:val="000000" w:themeColor="text1"/>
        </w:rPr>
        <w:t xml:space="preserve">(200+ eggs) </w:t>
      </w:r>
      <w:r w:rsidR="00212C91">
        <w:rPr>
          <w:rFonts w:cs="Arial"/>
          <w:color w:val="000000" w:themeColor="text1"/>
        </w:rPr>
        <w:t>generally lead to worm expulsion and protective antibody responses in well-fed mice</w:t>
      </w:r>
      <w:r w:rsidR="00212C91">
        <w:rPr>
          <w:rFonts w:cs="Arial"/>
          <w:color w:val="000000" w:themeColor="text1"/>
        </w:rPr>
        <w:fldChar w:fldCharType="begin"/>
      </w:r>
      <w:r w:rsidR="00BC1FF2">
        <w:rPr>
          <w:rFonts w:cs="Arial"/>
          <w:color w:val="000000" w:themeColor="text1"/>
        </w:rPr>
        <w:instrText xml:space="preserve"> ADDIN ZOTERO_ITEM CSL_CITATION {"citationID":"2fn1v3k0vl","properties":{"formattedCitation":"{\\rtf \\super 48\\uc0\\u8211{}50\\nosupersub{}}","plainCitation":"48–50"},"citationItems":[{"id":2529,"uris":["http://zotero.org/users/2169282/items/DZSSN5ZI"],"uri":["http://zotero.org/users/2169282/items/DZSSN5ZI"],"itemData":{"id":2529,"type":"article-journal","title":"Genetic variation in the humoral immune responses of mice to the nematode Trichuris muris","container-title":"Parasite Immunology","page":"77-90","volume":"11","issue":"1","source":"NCBI PubMed","abstract":"Genetically based differences in the antibody responses to the large intestinal nematode Trichuris muris were studied in two groups of H-2 congenic strains of mice that differed in their relative resistance to infection with this parasite. The primary antibody response to parasite excretory/secretory (E/S) antigen was predominantly an IgG response with the strains forming two distinct groups, defined by their genetic background. The more susceptible B10 genetic background mice had strikingly higher antibody levels than mice of the BALB genetic background. Superimposed upon these background effects were clearly defined influences attributable to H-2-linked genes, strains which differed genetically only at H-2 loci exhibiting differences in the kinetics of the antibody response. Only B10.G and B10.BR mice showed any great increase in IgM levels post-infection. No IgA specific to E/S antigen was detected in the peripheral circulation of any strain at any time post-infection. Antibody responses to a 40-43 kD antigen revealed clear H-2-linked gene effects, with mice sharing the H-2k haplotype (B10.BR, BALB/K) exhibiting considerably higher total antibody levels than strains expressing other haplotypes; mice of the H-2d haplotype (BALB/c, B10.D2/n) responded very weakly to this antigen. A Western blot analysis of antigen recognition by antibody revealed similarities between the mouse strains in their total antibody responses to T. muris E/S antigen. However, immunoprecipitation studies showed that in general the more susceptible B10 congenic strains had wider spectra of antigen recognition than the BALB congenics. Strains sharing the same H-2 haplotype had dissimilar antigen recognition profiles, but strains sharing the H-2b haplotype (B10, BALB/B) recognized a low mol. wt antigen (20-23 kD) not recognized by any other strain, suggesting an exclusively H-2b restriction in the recognition of this antigen. These results support the conclusion that both H-2-linked and background genes play important roles in controlling the humoral immune response to T. muris infection.","ISSN":"0141-9838","note":"PMID: 2927957","journalAbbreviation":"Parasite Immunol.","language":"eng","author":[{"family":"Else","given":"K."},{"family":"Wakelin","given":"D."}],"issued":{"date-parts":[["1989",1]]},"PMID":"2927957"}},{"id":2516,"uris":["http://zotero.org/users/2169282/items/SQMSUDB4"],"uri":["http://zotero.org/users/2169282/items/SQMSUDB4"],"itemData":{"id":2516,"type":"article-journal","title":"MHC-restricted antibody responses to Trichuris muris excretory/secretory (E/S) antigen","container-title":"Parasite Immunology","page":"509-527","volume":"12","issue":"4-5","source":"Wiley Online Library","abstract":"Summary Two panels of H-2 recombinant mice were used in a detailed serological study to analyse the role of H-2-linked genes in the control of the antibody response to excretory/secretory (E/S) antigens of Trichuris muris. An apparent H-2q (1-Aq) restriction on the early development of high levels of IgGl antibody to E/S antigen was revealed by ELISA. No such restriction was demonstrated for the specific IgG2a response patterns. Recognition of two high molecular weight antigens (90–95 kDa, 105–110 kDa) by IgG antibodies was also shown to be almost exclusively H-2q restricted and may be related at least in part to the high antibody levels seen for H-2q strains of mice. Immune serum from resistant (B10.BR × B10.G) Fl hybrid mice (H-2qk) containing high levels of IgGl antibodies specific for T. muris E/S and IgG antibodies which recognized the 90–95 kDa and 105–110 kDa E/S antigens was effective in transferring protection to the non-responsive B10.BR mouse strain as seen on day 35 post-infection (p.i.). It is suggested that the IgG responses described for the generally very resistant H-2q mouse strains may contribute to, but not be an absolute requirement for. protective immunity, antibody-mediated damage facilitating a subsequent cellular attack in certain strains of mice.","DOI":"10.1111/j.1365-3024.1990.tb00985.x","ISSN":"1365-3024","language":"en","author":[{"family":"Else","given":"K.J."},{"family":"Wakelin","given":"D."},{"family":"Wassom","given":"D.l."},{"family":"Hauda","given":"K.M."}],"issued":{"date-parts":[["1990",9,1]]}}},{"id":2172,"uris":["http://zotero.org/users/2169282/items/V6Q9ADHJ"],"uri":["http://zotero.org/users/2169282/items/V6Q9ADHJ"],"itemData":{"id":2172,"type":"article-journal","title":"A comparison of local and peripheral parasite-specific antibody production in different strains of mice infected with Trichuris muris","container-title":"Parasite Immunology","page":"203-211","volume":"24","issue":"4","source":"Wiley Online Library","abstract":"The serum parasite-specific antibody responses of different mouse strains infected with Trichuris muris reflect the nature of the T-helper response mounted by the host, in that resistant Th2-responding strains, such as BALB/K, produce immunoglobulin (Ig)G1 and susceptible predominantly Th1-responding strains, such as AKR, produce IgG2a and IgG1. However, the kinetics of antibody production in the sera, as determined by enzyme-linked immunosorbent assay, do not reflect infection status in that resistant strains can expel their worm burdens before antibodies are detectable in the sera. Here, we show that parasite-specific antibody production by in vitro lipopolysaccharide-stimulated mesenteric lymph node cells (MLN) not only correlate with serum antibody isotypes, but also follow expulsion kinetics. Additionally, the antibody levels seen locally match changes in absolute B220+ cell numbers in the MLN (determined by flow cytometry) and changes in MLN parasite-specific plasma cells in the MLN (determined by ELISPOT). These results show that B cell responses are tightly regulated locally in both resistant and susceptible strains of mice infected with T. muris.","DOI":"10.1046/j.1365-3024.2002.00452.x","ISSN":"1365-3024","language":"en","author":[{"family":"Blackwell","given":"Nathan M."},{"family":"Else","given":"Kathryn J."}],"issued":{"date-parts":[["2002",4,1]]}}}],"schema":"https://github.com/citation-style-language/schema/raw/master/csl-citation.json"} </w:instrText>
      </w:r>
      <w:r w:rsidR="00212C91">
        <w:rPr>
          <w:rFonts w:cs="Arial"/>
          <w:color w:val="000000" w:themeColor="text1"/>
        </w:rPr>
        <w:fldChar w:fldCharType="separate"/>
      </w:r>
      <w:r w:rsidR="00BC1FF2" w:rsidRPr="00BC1FF2">
        <w:rPr>
          <w:rFonts w:cs="Arial"/>
          <w:color w:val="000000"/>
          <w:szCs w:val="24"/>
          <w:vertAlign w:val="superscript"/>
        </w:rPr>
        <w:t>48–50</w:t>
      </w:r>
      <w:r w:rsidR="00212C91">
        <w:rPr>
          <w:rFonts w:cs="Arial"/>
          <w:color w:val="000000" w:themeColor="text1"/>
        </w:rPr>
        <w:fldChar w:fldCharType="end"/>
      </w:r>
      <w:r w:rsidR="00212C91">
        <w:rPr>
          <w:rFonts w:cs="Arial"/>
          <w:color w:val="000000" w:themeColor="text1"/>
        </w:rPr>
        <w:t xml:space="preserve">, creating the possibility for decreased or delayed immunological protection in malnourished individuals. </w:t>
      </w:r>
    </w:p>
    <w:p w14:paraId="338F3C64" w14:textId="1D01D714" w:rsidR="00C01C98" w:rsidRDefault="003F79F5" w:rsidP="00C01C98">
      <w:pPr>
        <w:ind w:firstLine="720"/>
        <w:rPr>
          <w:rFonts w:cs="Arial"/>
          <w:b/>
        </w:rPr>
      </w:pPr>
      <w:r>
        <w:rPr>
          <w:rFonts w:cs="Arial"/>
          <w:color w:val="000000" w:themeColor="text1"/>
        </w:rPr>
        <w:t>A unique combination of established methods will be used to sufficiently and regularly monitor each component</w:t>
      </w:r>
      <w:del w:id="48" w:author="Clay" w:date="2015-07-23T11:59:00Z">
        <w:r w:rsidR="00643861" w:rsidDel="00975F31">
          <w:rPr>
            <w:rFonts w:cs="Arial"/>
            <w:color w:val="000000" w:themeColor="text1"/>
          </w:rPr>
          <w:delText>s</w:delText>
        </w:r>
      </w:del>
      <w:r>
        <w:rPr>
          <w:rFonts w:cs="Arial"/>
          <w:color w:val="000000" w:themeColor="text1"/>
        </w:rPr>
        <w:t xml:space="preserve"> of the model (Fig 1</w:t>
      </w:r>
      <w:ins w:id="49" w:author="Clay" w:date="2015-07-23T11:59:00Z">
        <w:r w:rsidR="00975F31">
          <w:rPr>
            <w:rFonts w:cs="Arial"/>
            <w:color w:val="000000" w:themeColor="text1"/>
          </w:rPr>
          <w:t>B</w:t>
        </w:r>
      </w:ins>
      <w:r>
        <w:rPr>
          <w:rFonts w:cs="Arial"/>
          <w:color w:val="000000" w:themeColor="text1"/>
        </w:rPr>
        <w:t xml:space="preserve">) for 60 days post-infection (Table </w:t>
      </w:r>
      <w:r w:rsidR="0062632B">
        <w:rPr>
          <w:rFonts w:cs="Arial"/>
          <w:color w:val="000000" w:themeColor="text1"/>
        </w:rPr>
        <w:t>1</w:t>
      </w:r>
      <w:r>
        <w:rPr>
          <w:rFonts w:cs="Arial"/>
          <w:color w:val="000000" w:themeColor="text1"/>
        </w:rPr>
        <w:t xml:space="preserve">). In addition to measurements listed below (Table </w:t>
      </w:r>
      <w:r w:rsidR="0062632B">
        <w:rPr>
          <w:rFonts w:cs="Arial"/>
          <w:color w:val="000000" w:themeColor="text1"/>
        </w:rPr>
        <w:t>1</w:t>
      </w:r>
      <w:r>
        <w:rPr>
          <w:rFonts w:cs="Arial"/>
          <w:color w:val="000000" w:themeColor="text1"/>
        </w:rPr>
        <w:t xml:space="preserve">), I will freeze feces for future investigation of interactions among resources, GI helminths, and </w:t>
      </w:r>
      <w:r w:rsidR="00643861">
        <w:rPr>
          <w:rFonts w:cs="Arial"/>
          <w:color w:val="000000" w:themeColor="text1"/>
        </w:rPr>
        <w:t xml:space="preserve">the gut </w:t>
      </w:r>
      <w:r>
        <w:rPr>
          <w:rFonts w:cs="Arial"/>
          <w:color w:val="000000" w:themeColor="text1"/>
        </w:rPr>
        <w:t>microbiome (see future directions).</w:t>
      </w:r>
      <w:r w:rsidR="00C01C98" w:rsidRPr="00C01C98">
        <w:rPr>
          <w:rFonts w:cs="Arial"/>
          <w:color w:val="000000" w:themeColor="text1"/>
        </w:rPr>
        <w:t xml:space="preserve"> </w:t>
      </w:r>
      <w:r w:rsidR="00C01C98">
        <w:rPr>
          <w:rFonts w:cs="Arial"/>
          <w:color w:val="000000" w:themeColor="text1"/>
        </w:rPr>
        <w:t xml:space="preserve">Finally, I will </w:t>
      </w:r>
      <w:r w:rsidR="00C01C98" w:rsidRPr="000F2BB7">
        <w:rPr>
          <w:rFonts w:cs="Arial"/>
          <w:color w:val="000000" w:themeColor="text1"/>
        </w:rPr>
        <w:t xml:space="preserve">compare </w:t>
      </w:r>
      <w:r w:rsidR="00C01C98">
        <w:rPr>
          <w:rFonts w:cs="Arial"/>
          <w:color w:val="000000" w:themeColor="text1"/>
        </w:rPr>
        <w:t xml:space="preserve">the experimental </w:t>
      </w:r>
      <w:r w:rsidR="00C01C98" w:rsidRPr="000F2BB7">
        <w:rPr>
          <w:rFonts w:cs="Arial"/>
          <w:color w:val="000000" w:themeColor="text1"/>
        </w:rPr>
        <w:t>data to theoretical predictions from</w:t>
      </w:r>
      <w:r w:rsidR="00C01C98">
        <w:rPr>
          <w:rFonts w:cs="Arial"/>
          <w:color w:val="000000" w:themeColor="text1"/>
        </w:rPr>
        <w:t xml:space="preserve"> DEB model</w:t>
      </w:r>
      <w:del w:id="50" w:author="Clay" w:date="2015-07-23T11:59:00Z">
        <w:r w:rsidR="00C01C98" w:rsidDel="00975F31">
          <w:rPr>
            <w:rFonts w:cs="Arial"/>
            <w:color w:val="000000" w:themeColor="text1"/>
          </w:rPr>
          <w:delText>s</w:delText>
        </w:r>
      </w:del>
      <w:r w:rsidR="00C01C98">
        <w:rPr>
          <w:rFonts w:cs="Arial"/>
          <w:color w:val="000000" w:themeColor="text1"/>
        </w:rPr>
        <w:t xml:space="preserve"> developed in Q1A</w:t>
      </w:r>
      <w:ins w:id="51" w:author="Clay" w:date="2015-07-23T11:59:00Z">
        <w:r w:rsidR="00975F31">
          <w:rPr>
            <w:rFonts w:cs="Arial"/>
            <w:color w:val="000000" w:themeColor="text1"/>
          </w:rPr>
          <w:t xml:space="preserve">. This will allow me to </w:t>
        </w:r>
      </w:ins>
      <w:ins w:id="52" w:author="Clay" w:date="2015-07-23T12:04:00Z">
        <w:r w:rsidR="00975F31">
          <w:rPr>
            <w:rFonts w:cs="Arial"/>
            <w:color w:val="000000" w:themeColor="text1"/>
          </w:rPr>
          <w:t>estimate the values for all of the</w:t>
        </w:r>
      </w:ins>
      <w:ins w:id="53" w:author="Clay" w:date="2015-07-23T12:00:00Z">
        <w:r w:rsidR="00975F31">
          <w:rPr>
            <w:rFonts w:cs="Arial"/>
            <w:color w:val="000000" w:themeColor="text1"/>
          </w:rPr>
          <w:t xml:space="preserve"> </w:t>
        </w:r>
      </w:ins>
      <w:ins w:id="54" w:author="Clay" w:date="2015-07-23T11:59:00Z">
        <w:r w:rsidR="00975F31">
          <w:rPr>
            <w:rFonts w:cs="Arial"/>
            <w:color w:val="000000" w:themeColor="text1"/>
          </w:rPr>
          <w:t>parameters</w:t>
        </w:r>
      </w:ins>
      <w:r w:rsidR="00C01C98">
        <w:rPr>
          <w:rFonts w:cs="Arial"/>
          <w:color w:val="000000" w:themeColor="text1"/>
        </w:rPr>
        <w:t xml:space="preserve"> </w:t>
      </w:r>
      <w:ins w:id="55" w:author="Clay" w:date="2015-07-23T12:00:00Z">
        <w:r w:rsidR="00975F31">
          <w:rPr>
            <w:rFonts w:cs="Arial"/>
            <w:color w:val="000000" w:themeColor="text1"/>
          </w:rPr>
          <w:t xml:space="preserve">the DEB model, </w:t>
        </w:r>
      </w:ins>
      <w:ins w:id="56" w:author="Clay" w:date="2015-07-23T12:04:00Z">
        <w:r w:rsidR="00975F31">
          <w:rPr>
            <w:rFonts w:cs="Arial"/>
            <w:color w:val="000000" w:themeColor="text1"/>
          </w:rPr>
          <w:t xml:space="preserve">including those that cannot be directly measured. </w:t>
        </w:r>
        <w:r w:rsidR="00975F31" w:rsidRPr="00DF4174">
          <w:rPr>
            <w:rFonts w:cs="Arial"/>
            <w:color w:val="000000" w:themeColor="text1"/>
          </w:rPr>
          <w:t xml:space="preserve">This fully parameterized model will be </w:t>
        </w:r>
      </w:ins>
      <w:ins w:id="57" w:author="Clay" w:date="2015-07-23T12:00:00Z">
        <w:r w:rsidR="00975F31" w:rsidRPr="00DF4174">
          <w:rPr>
            <w:rFonts w:cs="Arial"/>
            <w:color w:val="000000" w:themeColor="text1"/>
          </w:rPr>
          <w:t>a powerful tool for studying Q2 and Q3.</w:t>
        </w:r>
        <w:r w:rsidR="00975F31">
          <w:rPr>
            <w:rFonts w:cs="Arial"/>
            <w:color w:val="000000" w:themeColor="text1"/>
          </w:rPr>
          <w:t xml:space="preserve"> </w:t>
        </w:r>
      </w:ins>
      <w:ins w:id="58" w:author="Clay" w:date="2015-07-23T12:10:00Z">
        <w:r w:rsidR="00DF4174">
          <w:rPr>
            <w:rFonts w:cs="Arial"/>
            <w:color w:val="000000" w:themeColor="text1"/>
          </w:rPr>
          <w:t>In particu</w:t>
        </w:r>
      </w:ins>
      <w:ins w:id="59" w:author="Clay" w:date="2015-07-23T12:11:00Z">
        <w:r w:rsidR="00DF4174">
          <w:rPr>
            <w:rFonts w:cs="Arial"/>
            <w:color w:val="000000" w:themeColor="text1"/>
          </w:rPr>
          <w:t>l</w:t>
        </w:r>
      </w:ins>
      <w:ins w:id="60" w:author="Clay" w:date="2015-07-23T12:10:00Z">
        <w:r w:rsidR="00DF4174">
          <w:rPr>
            <w:rFonts w:cs="Arial"/>
            <w:color w:val="000000" w:themeColor="text1"/>
          </w:rPr>
          <w:t xml:space="preserve">ar, </w:t>
        </w:r>
      </w:ins>
      <w:del w:id="61" w:author="Clay" w:date="2015-07-23T12:04:00Z">
        <w:r w:rsidR="00C01C98" w:rsidRPr="00DF4174" w:rsidDel="00975F31">
          <w:rPr>
            <w:rFonts w:cs="Arial"/>
            <w:b/>
            <w:color w:val="000000" w:themeColor="text1"/>
            <w:rPrChange w:id="62" w:author="Clay" w:date="2015-07-23T12:11:00Z">
              <w:rPr>
                <w:rFonts w:cs="Arial"/>
                <w:color w:val="000000" w:themeColor="text1"/>
              </w:rPr>
            </w:rPrChange>
          </w:rPr>
          <w:delText xml:space="preserve">to </w:delText>
        </w:r>
        <w:r w:rsidR="00212C91" w:rsidRPr="00DF4174" w:rsidDel="00975F31">
          <w:rPr>
            <w:rFonts w:cs="Arial"/>
            <w:b/>
            <w:color w:val="000000" w:themeColor="text1"/>
            <w:rPrChange w:id="63" w:author="Clay" w:date="2015-07-23T12:11:00Z">
              <w:rPr>
                <w:rFonts w:cs="Arial"/>
                <w:color w:val="000000" w:themeColor="text1"/>
              </w:rPr>
            </w:rPrChange>
          </w:rPr>
          <w:delText xml:space="preserve">identify the best fit mechanistic model describing </w:delText>
        </w:r>
        <w:r w:rsidR="00C01C98" w:rsidRPr="00DF4174" w:rsidDel="00975F31">
          <w:rPr>
            <w:rFonts w:cs="Arial"/>
            <w:b/>
            <w:color w:val="000000" w:themeColor="text1"/>
            <w:rPrChange w:id="64" w:author="Clay" w:date="2015-07-23T12:11:00Z">
              <w:rPr>
                <w:rFonts w:cs="Arial"/>
                <w:color w:val="000000" w:themeColor="text1"/>
              </w:rPr>
            </w:rPrChange>
          </w:rPr>
          <w:delText xml:space="preserve">the distribution of resources within infected hosts. </w:delText>
        </w:r>
      </w:del>
      <w:ins w:id="65" w:author="Clay" w:date="2015-07-23T12:11:00Z">
        <w:r w:rsidR="00DF4174" w:rsidRPr="00DF4174">
          <w:rPr>
            <w:rFonts w:cs="Arial"/>
            <w:b/>
            <w:color w:val="000000" w:themeColor="text1"/>
            <w:rPrChange w:id="66" w:author="Clay" w:date="2015-07-23T12:11:00Z">
              <w:rPr>
                <w:rFonts w:cs="Arial"/>
                <w:color w:val="000000" w:themeColor="text1"/>
              </w:rPr>
            </w:rPrChange>
          </w:rPr>
          <w:t>the</w:t>
        </w:r>
      </w:ins>
      <w:del w:id="67" w:author="Clay" w:date="2015-07-23T12:11:00Z">
        <w:r w:rsidR="000624AA" w:rsidRPr="00DF4174" w:rsidDel="00DF4174">
          <w:rPr>
            <w:rFonts w:cs="Arial"/>
            <w:b/>
            <w:color w:val="000000" w:themeColor="text1"/>
          </w:rPr>
          <w:delText>T</w:delText>
        </w:r>
        <w:r w:rsidR="00C601FD" w:rsidRPr="00FF5939" w:rsidDel="00DF4174">
          <w:rPr>
            <w:rFonts w:cs="Arial"/>
            <w:b/>
            <w:color w:val="000000" w:themeColor="text1"/>
          </w:rPr>
          <w:delText xml:space="preserve">his </w:delText>
        </w:r>
        <w:r w:rsidR="000624AA" w:rsidRPr="007B022F" w:rsidDel="00DF4174">
          <w:rPr>
            <w:rFonts w:cs="Arial"/>
            <w:b/>
            <w:color w:val="000000" w:themeColor="text1"/>
          </w:rPr>
          <w:delText>best fitting</w:delText>
        </w:r>
      </w:del>
      <w:r w:rsidR="000624AA" w:rsidRPr="00624D4F">
        <w:rPr>
          <w:rFonts w:cs="Arial"/>
          <w:b/>
          <w:color w:val="000000" w:themeColor="text1"/>
        </w:rPr>
        <w:t xml:space="preserve"> model will indicate the</w:t>
      </w:r>
      <w:r w:rsidR="000624AA">
        <w:rPr>
          <w:rFonts w:cs="Arial"/>
          <w:b/>
          <w:color w:val="000000" w:themeColor="text1"/>
        </w:rPr>
        <w:t xml:space="preserve"> </w:t>
      </w:r>
      <w:r w:rsidR="000624AA" w:rsidRPr="00245C48">
        <w:rPr>
          <w:rFonts w:cs="Arial"/>
          <w:b/>
          <w:color w:val="000000" w:themeColor="text1"/>
        </w:rPr>
        <w:t xml:space="preserve">degree of resource overlap between immune responses and parasites and </w:t>
      </w:r>
      <w:r w:rsidR="000624AA" w:rsidRPr="00624D4F">
        <w:rPr>
          <w:rFonts w:cs="Arial"/>
          <w:b/>
          <w:color w:val="000000" w:themeColor="text1"/>
        </w:rPr>
        <w:t>reveal</w:t>
      </w:r>
      <w:r w:rsidR="000624AA">
        <w:rPr>
          <w:rFonts w:cs="Arial"/>
          <w:b/>
          <w:color w:val="000000" w:themeColor="text1"/>
        </w:rPr>
        <w:t xml:space="preserve"> </w:t>
      </w:r>
      <w:r w:rsidR="000624AA" w:rsidRPr="00245C48">
        <w:rPr>
          <w:rFonts w:cs="Arial"/>
          <w:b/>
        </w:rPr>
        <w:t>which was able to preferentially capture limited resources.</w:t>
      </w:r>
    </w:p>
    <w:p w14:paraId="62019D47" w14:textId="77777777" w:rsidR="00C553CB" w:rsidRPr="00C553CB" w:rsidRDefault="00C553CB" w:rsidP="00C01C98">
      <w:pPr>
        <w:ind w:firstLine="720"/>
        <w:rPr>
          <w:rFonts w:cs="Arial"/>
          <w:b/>
          <w:color w:val="000000" w:themeColor="text1"/>
          <w:sz w:val="8"/>
          <w:szCs w:val="8"/>
        </w:rPr>
      </w:pPr>
    </w:p>
    <w:p w14:paraId="7D70ADCD" w14:textId="15DA805A" w:rsidR="0046758A" w:rsidRPr="00C553CB" w:rsidRDefault="0046758A" w:rsidP="00C553CB">
      <w:pPr>
        <w:rPr>
          <w:rFonts w:cs="Arial"/>
          <w:color w:val="000000" w:themeColor="text1"/>
          <w:sz w:val="18"/>
          <w:szCs w:val="18"/>
        </w:rPr>
      </w:pPr>
      <w:commentRangeStart w:id="68"/>
      <w:r w:rsidRPr="00C553CB">
        <w:rPr>
          <w:rFonts w:cs="Arial"/>
          <w:b/>
          <w:color w:val="000000" w:themeColor="text1"/>
          <w:sz w:val="18"/>
          <w:szCs w:val="18"/>
        </w:rPr>
        <w:t xml:space="preserve">Table </w:t>
      </w:r>
      <w:r w:rsidR="0062632B" w:rsidRPr="00C553CB">
        <w:rPr>
          <w:rFonts w:cs="Arial"/>
          <w:b/>
          <w:color w:val="000000" w:themeColor="text1"/>
          <w:sz w:val="18"/>
          <w:szCs w:val="18"/>
        </w:rPr>
        <w:t>1</w:t>
      </w:r>
      <w:r w:rsidRPr="00C553CB">
        <w:rPr>
          <w:rFonts w:cs="Arial"/>
          <w:b/>
          <w:color w:val="000000" w:themeColor="text1"/>
          <w:sz w:val="18"/>
          <w:szCs w:val="18"/>
        </w:rPr>
        <w:t>.</w:t>
      </w:r>
      <w:r w:rsidRPr="00C553CB">
        <w:rPr>
          <w:rFonts w:cs="Arial"/>
          <w:color w:val="000000" w:themeColor="text1"/>
          <w:sz w:val="18"/>
          <w:szCs w:val="18"/>
        </w:rPr>
        <w:t xml:space="preserve"> </w:t>
      </w:r>
      <w:commentRangeEnd w:id="68"/>
      <w:r w:rsidR="00381EE2">
        <w:rPr>
          <w:rStyle w:val="CommentReference"/>
        </w:rPr>
        <w:commentReference w:id="68"/>
      </w:r>
      <w:proofErr w:type="gramStart"/>
      <w:r w:rsidR="00B8066D" w:rsidRPr="00C553CB">
        <w:rPr>
          <w:rFonts w:cs="Arial"/>
          <w:color w:val="000000" w:themeColor="text1"/>
          <w:sz w:val="18"/>
          <w:szCs w:val="18"/>
        </w:rPr>
        <w:t>Empirical m</w:t>
      </w:r>
      <w:r w:rsidRPr="00C553CB">
        <w:rPr>
          <w:rFonts w:cs="Arial"/>
          <w:color w:val="000000" w:themeColor="text1"/>
          <w:sz w:val="18"/>
          <w:szCs w:val="18"/>
        </w:rPr>
        <w:t>ethods for assessing components of DEB model.</w:t>
      </w:r>
      <w:proofErr w:type="gramEnd"/>
    </w:p>
    <w:tbl>
      <w:tblPr>
        <w:tblW w:w="10956" w:type="dxa"/>
        <w:tblInd w:w="108" w:type="dxa"/>
        <w:tblLayout w:type="fixed"/>
        <w:tblLook w:val="04A0" w:firstRow="1" w:lastRow="0" w:firstColumn="1" w:lastColumn="0" w:noHBand="0" w:noVBand="1"/>
      </w:tblPr>
      <w:tblGrid>
        <w:gridCol w:w="2445"/>
        <w:gridCol w:w="4305"/>
        <w:gridCol w:w="3037"/>
        <w:gridCol w:w="1169"/>
      </w:tblGrid>
      <w:tr w:rsidR="00381EE2" w:rsidRPr="00EF242D" w14:paraId="6E9A6971" w14:textId="77777777" w:rsidTr="00643861">
        <w:trPr>
          <w:trHeight w:val="113"/>
        </w:trPr>
        <w:tc>
          <w:tcPr>
            <w:tcW w:w="2445"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66C89738" w14:textId="77777777" w:rsidR="0046758A" w:rsidRPr="00AA0E84" w:rsidRDefault="0046758A" w:rsidP="0046758A">
            <w:pPr>
              <w:jc w:val="center"/>
              <w:rPr>
                <w:rFonts w:eastAsia="Times New Roman" w:cs="Arial"/>
                <w:b/>
                <w:bCs/>
                <w:color w:val="000000"/>
                <w:sz w:val="18"/>
                <w:szCs w:val="18"/>
              </w:rPr>
            </w:pPr>
            <w:r w:rsidRPr="00AA0E84">
              <w:rPr>
                <w:rFonts w:eastAsia="Times New Roman" w:cs="Arial"/>
                <w:b/>
                <w:bCs/>
                <w:color w:val="000000"/>
                <w:sz w:val="18"/>
                <w:szCs w:val="18"/>
              </w:rPr>
              <w:t>Component</w:t>
            </w:r>
          </w:p>
        </w:tc>
        <w:tc>
          <w:tcPr>
            <w:tcW w:w="4305" w:type="dxa"/>
            <w:tcBorders>
              <w:top w:val="single" w:sz="4" w:space="0" w:color="auto"/>
              <w:left w:val="nil"/>
              <w:bottom w:val="single" w:sz="4" w:space="0" w:color="auto"/>
              <w:right w:val="single" w:sz="4" w:space="0" w:color="auto"/>
            </w:tcBorders>
            <w:shd w:val="clear" w:color="000000" w:fill="A6A6A6"/>
            <w:vAlign w:val="center"/>
            <w:hideMark/>
          </w:tcPr>
          <w:p w14:paraId="385E2206" w14:textId="77777777" w:rsidR="0046758A" w:rsidRPr="00AA0E84" w:rsidRDefault="0046758A" w:rsidP="0046758A">
            <w:pPr>
              <w:jc w:val="center"/>
              <w:rPr>
                <w:rFonts w:eastAsia="Times New Roman" w:cs="Arial"/>
                <w:b/>
                <w:bCs/>
                <w:color w:val="000000"/>
                <w:sz w:val="18"/>
                <w:szCs w:val="18"/>
              </w:rPr>
            </w:pPr>
            <w:r w:rsidRPr="00AA0E84">
              <w:rPr>
                <w:rFonts w:eastAsia="Times New Roman" w:cs="Arial"/>
                <w:b/>
                <w:bCs/>
                <w:color w:val="000000"/>
                <w:sz w:val="18"/>
                <w:szCs w:val="18"/>
              </w:rPr>
              <w:t>Measurement</w:t>
            </w:r>
          </w:p>
        </w:tc>
        <w:tc>
          <w:tcPr>
            <w:tcW w:w="3037" w:type="dxa"/>
            <w:tcBorders>
              <w:top w:val="single" w:sz="4" w:space="0" w:color="auto"/>
              <w:left w:val="nil"/>
              <w:bottom w:val="single" w:sz="4" w:space="0" w:color="auto"/>
              <w:right w:val="single" w:sz="4" w:space="0" w:color="auto"/>
            </w:tcBorders>
            <w:shd w:val="clear" w:color="000000" w:fill="A6A6A6"/>
            <w:vAlign w:val="center"/>
            <w:hideMark/>
          </w:tcPr>
          <w:p w14:paraId="0E4C227D" w14:textId="77777777" w:rsidR="0046758A" w:rsidRPr="00AA0E84" w:rsidRDefault="0046758A" w:rsidP="0046758A">
            <w:pPr>
              <w:jc w:val="center"/>
              <w:rPr>
                <w:rFonts w:eastAsia="Times New Roman" w:cs="Arial"/>
                <w:b/>
                <w:bCs/>
                <w:color w:val="000000"/>
                <w:sz w:val="18"/>
                <w:szCs w:val="18"/>
              </w:rPr>
            </w:pPr>
            <w:r w:rsidRPr="00AA0E84">
              <w:rPr>
                <w:rFonts w:eastAsia="Times New Roman" w:cs="Arial"/>
                <w:b/>
                <w:bCs/>
                <w:color w:val="000000"/>
                <w:sz w:val="18"/>
                <w:szCs w:val="18"/>
              </w:rPr>
              <w:t>Method</w:t>
            </w:r>
          </w:p>
        </w:tc>
        <w:tc>
          <w:tcPr>
            <w:tcW w:w="1169" w:type="dxa"/>
            <w:tcBorders>
              <w:top w:val="single" w:sz="4" w:space="0" w:color="auto"/>
              <w:left w:val="nil"/>
              <w:bottom w:val="single" w:sz="4" w:space="0" w:color="auto"/>
              <w:right w:val="single" w:sz="4" w:space="0" w:color="auto"/>
            </w:tcBorders>
            <w:shd w:val="clear" w:color="000000" w:fill="A6A6A6"/>
            <w:vAlign w:val="center"/>
            <w:hideMark/>
          </w:tcPr>
          <w:p w14:paraId="19D3D4E1" w14:textId="77777777" w:rsidR="0046758A" w:rsidRPr="00AA0E84" w:rsidRDefault="0046758A" w:rsidP="0046758A">
            <w:pPr>
              <w:jc w:val="center"/>
              <w:rPr>
                <w:rFonts w:eastAsia="Times New Roman" w:cs="Arial"/>
                <w:b/>
                <w:bCs/>
                <w:color w:val="000000"/>
                <w:sz w:val="18"/>
                <w:szCs w:val="18"/>
              </w:rPr>
            </w:pPr>
            <w:r w:rsidRPr="00AA0E84">
              <w:rPr>
                <w:rFonts w:eastAsia="Times New Roman" w:cs="Arial"/>
                <w:b/>
                <w:bCs/>
                <w:color w:val="000000"/>
                <w:sz w:val="18"/>
                <w:szCs w:val="18"/>
              </w:rPr>
              <w:t>Schedule</w:t>
            </w:r>
          </w:p>
        </w:tc>
      </w:tr>
      <w:tr w:rsidR="00381EE2" w:rsidRPr="00EF242D" w14:paraId="76ED7F54" w14:textId="77777777" w:rsidTr="00643861">
        <w:trPr>
          <w:trHeight w:val="181"/>
        </w:trPr>
        <w:tc>
          <w:tcPr>
            <w:tcW w:w="2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CC0C9D" w14:textId="02E3B968" w:rsidR="0046758A" w:rsidRPr="00AA0E84" w:rsidRDefault="0046758A" w:rsidP="0046758A">
            <w:pPr>
              <w:jc w:val="center"/>
              <w:rPr>
                <w:rFonts w:eastAsia="Times New Roman" w:cs="Arial"/>
                <w:b/>
                <w:bCs/>
                <w:color w:val="000000"/>
                <w:sz w:val="18"/>
                <w:szCs w:val="18"/>
              </w:rPr>
            </w:pPr>
            <w:r w:rsidRPr="00AA0E84">
              <w:rPr>
                <w:rFonts w:eastAsia="Times New Roman" w:cs="Arial"/>
                <w:b/>
                <w:bCs/>
                <w:color w:val="000000"/>
                <w:sz w:val="18"/>
                <w:szCs w:val="18"/>
              </w:rPr>
              <w:t>Intake</w:t>
            </w:r>
            <w:r w:rsidR="00622038">
              <w:rPr>
                <w:rFonts w:eastAsia="Times New Roman" w:cs="Arial"/>
                <w:b/>
                <w:bCs/>
                <w:color w:val="000000"/>
                <w:sz w:val="18"/>
                <w:szCs w:val="18"/>
              </w:rPr>
              <w:t xml:space="preserve"> (</w:t>
            </w:r>
            <w:r w:rsidR="00622038" w:rsidRPr="00622038">
              <w:rPr>
                <w:rFonts w:ascii="Symbol" w:eastAsia="Times New Roman" w:hAnsi="Symbol" w:cs="Arial"/>
                <w:b/>
                <w:bCs/>
                <w:color w:val="000000"/>
                <w:sz w:val="18"/>
                <w:szCs w:val="18"/>
              </w:rPr>
              <w:t></w:t>
            </w:r>
            <w:r w:rsidR="00622038">
              <w:rPr>
                <w:rFonts w:eastAsia="Times New Roman" w:cs="Arial"/>
                <w:b/>
                <w:bCs/>
                <w:color w:val="000000"/>
                <w:sz w:val="18"/>
                <w:szCs w:val="18"/>
              </w:rPr>
              <w:t>)</w:t>
            </w:r>
          </w:p>
        </w:tc>
        <w:tc>
          <w:tcPr>
            <w:tcW w:w="4305" w:type="dxa"/>
            <w:tcBorders>
              <w:top w:val="nil"/>
              <w:left w:val="nil"/>
              <w:bottom w:val="single" w:sz="4" w:space="0" w:color="auto"/>
              <w:right w:val="single" w:sz="4" w:space="0" w:color="auto"/>
            </w:tcBorders>
            <w:shd w:val="clear" w:color="auto" w:fill="auto"/>
            <w:vAlign w:val="center"/>
            <w:hideMark/>
          </w:tcPr>
          <w:p w14:paraId="130CA08E" w14:textId="77777777" w:rsidR="0046758A" w:rsidRPr="00AA0E84" w:rsidRDefault="0046758A" w:rsidP="0046758A">
            <w:pPr>
              <w:jc w:val="center"/>
              <w:rPr>
                <w:rFonts w:eastAsia="Times New Roman" w:cs="Arial"/>
                <w:color w:val="000000"/>
                <w:sz w:val="18"/>
                <w:szCs w:val="18"/>
              </w:rPr>
            </w:pPr>
            <w:r w:rsidRPr="00AA0E84">
              <w:rPr>
                <w:rFonts w:eastAsia="Times New Roman" w:cs="Arial"/>
                <w:color w:val="000000"/>
                <w:sz w:val="18"/>
                <w:szCs w:val="18"/>
              </w:rPr>
              <w:t>Food consumption</w:t>
            </w:r>
          </w:p>
        </w:tc>
        <w:tc>
          <w:tcPr>
            <w:tcW w:w="3037" w:type="dxa"/>
            <w:tcBorders>
              <w:top w:val="nil"/>
              <w:left w:val="nil"/>
              <w:bottom w:val="single" w:sz="4" w:space="0" w:color="auto"/>
              <w:right w:val="single" w:sz="4" w:space="0" w:color="auto"/>
            </w:tcBorders>
            <w:shd w:val="clear" w:color="auto" w:fill="auto"/>
            <w:vAlign w:val="center"/>
            <w:hideMark/>
          </w:tcPr>
          <w:p w14:paraId="66781FEE" w14:textId="4E24C2D6" w:rsidR="0046758A" w:rsidRPr="00AA0E84" w:rsidRDefault="0046758A" w:rsidP="003E2EA6">
            <w:pPr>
              <w:jc w:val="center"/>
              <w:rPr>
                <w:rFonts w:eastAsia="Times New Roman" w:cs="Arial"/>
                <w:color w:val="000000"/>
                <w:sz w:val="18"/>
                <w:szCs w:val="18"/>
              </w:rPr>
            </w:pPr>
            <w:r w:rsidRPr="00AA0E84">
              <w:rPr>
                <w:rFonts w:eastAsia="Times New Roman" w:cs="Arial"/>
                <w:color w:val="000000"/>
                <w:sz w:val="18"/>
                <w:szCs w:val="18"/>
              </w:rPr>
              <w:t>Food weight</w:t>
            </w:r>
            <w:r w:rsidR="002F5C10" w:rsidRPr="00AA0E84">
              <w:rPr>
                <w:rFonts w:eastAsia="Times New Roman" w:cs="Arial"/>
                <w:color w:val="000000"/>
                <w:sz w:val="18"/>
                <w:szCs w:val="18"/>
              </w:rPr>
              <w:fldChar w:fldCharType="begin"/>
            </w:r>
            <w:r w:rsidR="00BC1FF2">
              <w:rPr>
                <w:rFonts w:eastAsia="Times New Roman" w:cs="Arial"/>
                <w:color w:val="000000"/>
                <w:sz w:val="18"/>
                <w:szCs w:val="18"/>
              </w:rPr>
              <w:instrText xml:space="preserve"> ADDIN ZOTERO_ITEM CSL_CITATION {"citationID":"3t8ub40r9","properties":{"formattedCitation":"{\\rtf \\super 51\\nosupersub{}}","plainCitation":"51"},"citationItems":[{"id":4307,"uris":["http://zotero.org/users/2169282/items/RKR33WRW"],"uri":["http://zotero.org/users/2169282/items/RKR33WRW"],"itemData":{"id":4307,"type":"article-journal","title":"The ratio of macronutrients, not caloric intake, dictates cardiometabolic health, aging, and longevity in ad libitum-fed mice","container-title":"Cell Metabolism","page":"418-430","volume":"19","issue":"3","source":"ScienceDirect","abstract":"Summary\nThe fundamental questions of what represents a macronutritionally balanced diet and how this maintains health and longevity remain unanswered. Here, the Geometric Framework, a state-space nutritional modeling method, was used to measure interactive effects of dietary energy, protein, fat, and carbohydrate on food intake, cardiometabolic phenotype, and longevity in mice fed one of 25 diets ad libitum. Food intake was regulated primarily by protein and carbohydrate content. Longevity and health were optimized when protein was replaced with carbohydrate to limit compensatory feeding for protein and suppress protein intake. These consequences are associated with hepatic mammalian target of rapamycin (mTOR) activation and mitochondrial function and, in turn, related to circulating branched-chain amino acids and glucose. Calorie restriction achieved by high-protein diets or dietary dilution had no beneficial effects on lifespan. The results suggest that longevity can be extended in ad libitum-fed animals by manipulating the ratio of macronutrients to inhibit mTOR activation.","DOI":"10.1016/j.cmet.2014.02.009","ISSN":"1550-4131","journalAbbreviation":"Cell Metabolism","author":[{"family":"Solon-Biet","given":"Samantha M."},{"family":"McMahon","given":"Aisling C."},{"family":"Ballard","given":"J. William O."},{"family":"Ruohonen","given":"Kari"},{"family":"Wu","given":"Lindsay E."},{"family":"Cogger","given":"Victoria C."},{"family":"Warren","given":"Alessandra"},{"family":"Huang","given":"Xin"},{"family":"Pichaud","given":"Nicolas"},{"family":"Melvin","given":"Richard G."},{"family":"Gokarn","given":"Rahul"},{"family":"Khalil","given":"Mamdouh"},{"family":"Turner","given":"Nigel"},{"family":"Cooney","given":"Gregory J."},{"family":"Sinclair","given":"David A."},{"family":"Raubenheimer","given":"David"},{"family":"Le Couteur","given":"David G."},{"family":"Simpson","given":"Stephen J."}],"issued":{"date-parts":[["2014",3,4]]}}}],"schema":"https://github.com/citation-style-language/schema/raw/master/csl-citation.json"} </w:instrText>
            </w:r>
            <w:r w:rsidR="002F5C10" w:rsidRPr="00AA0E84">
              <w:rPr>
                <w:rFonts w:eastAsia="Times New Roman" w:cs="Arial"/>
                <w:color w:val="000000"/>
                <w:sz w:val="18"/>
                <w:szCs w:val="18"/>
              </w:rPr>
              <w:fldChar w:fldCharType="separate"/>
            </w:r>
            <w:r w:rsidR="00BC1FF2" w:rsidRPr="00BC1FF2">
              <w:rPr>
                <w:rFonts w:cs="Arial"/>
                <w:color w:val="000000"/>
                <w:sz w:val="18"/>
                <w:szCs w:val="24"/>
                <w:vertAlign w:val="superscript"/>
              </w:rPr>
              <w:t>51</w:t>
            </w:r>
            <w:r w:rsidR="002F5C10" w:rsidRPr="00AA0E84">
              <w:rPr>
                <w:rFonts w:eastAsia="Times New Roman" w:cs="Arial"/>
                <w:color w:val="000000"/>
                <w:sz w:val="18"/>
                <w:szCs w:val="18"/>
              </w:rPr>
              <w:fldChar w:fldCharType="end"/>
            </w:r>
            <w:r w:rsidRPr="00AA0E84">
              <w:rPr>
                <w:rFonts w:eastAsia="Times New Roman" w:cs="Arial"/>
                <w:color w:val="000000"/>
                <w:sz w:val="18"/>
                <w:szCs w:val="18"/>
              </w:rPr>
              <w:t xml:space="preserve"> </w:t>
            </w:r>
          </w:p>
        </w:tc>
        <w:tc>
          <w:tcPr>
            <w:tcW w:w="1169" w:type="dxa"/>
            <w:tcBorders>
              <w:top w:val="nil"/>
              <w:left w:val="nil"/>
              <w:bottom w:val="single" w:sz="4" w:space="0" w:color="auto"/>
              <w:right w:val="single" w:sz="4" w:space="0" w:color="auto"/>
            </w:tcBorders>
            <w:shd w:val="clear" w:color="auto" w:fill="auto"/>
            <w:vAlign w:val="center"/>
            <w:hideMark/>
          </w:tcPr>
          <w:p w14:paraId="296DDE14" w14:textId="77777777" w:rsidR="0046758A" w:rsidRPr="00AA0E84" w:rsidRDefault="0046758A" w:rsidP="0046758A">
            <w:pPr>
              <w:jc w:val="center"/>
              <w:rPr>
                <w:rFonts w:eastAsia="Times New Roman" w:cs="Arial"/>
                <w:color w:val="000000"/>
                <w:sz w:val="18"/>
                <w:szCs w:val="18"/>
              </w:rPr>
            </w:pPr>
            <w:proofErr w:type="gramStart"/>
            <w:r w:rsidRPr="00AA0E84">
              <w:rPr>
                <w:rFonts w:eastAsia="Times New Roman" w:cs="Arial"/>
                <w:color w:val="000000"/>
                <w:sz w:val="18"/>
                <w:szCs w:val="18"/>
              </w:rPr>
              <w:t>weekly</w:t>
            </w:r>
            <w:proofErr w:type="gramEnd"/>
          </w:p>
        </w:tc>
      </w:tr>
      <w:tr w:rsidR="00381EE2" w:rsidRPr="00EF242D" w14:paraId="7C6B8DEB" w14:textId="77777777" w:rsidTr="00643861">
        <w:trPr>
          <w:trHeight w:val="113"/>
        </w:trPr>
        <w:tc>
          <w:tcPr>
            <w:tcW w:w="2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3AA019" w14:textId="6D266E86" w:rsidR="00610464" w:rsidRPr="00AA0E84" w:rsidRDefault="004062E1" w:rsidP="004062E1">
            <w:pPr>
              <w:jc w:val="center"/>
              <w:rPr>
                <w:rFonts w:eastAsia="Times New Roman" w:cs="Arial"/>
                <w:b/>
                <w:bCs/>
                <w:color w:val="000000"/>
                <w:sz w:val="18"/>
                <w:szCs w:val="18"/>
              </w:rPr>
            </w:pPr>
            <w:r>
              <w:rPr>
                <w:rFonts w:eastAsia="Times New Roman" w:cs="Arial"/>
                <w:b/>
                <w:bCs/>
                <w:color w:val="000000"/>
                <w:sz w:val="18"/>
                <w:szCs w:val="18"/>
              </w:rPr>
              <w:t>Mass</w:t>
            </w:r>
            <w:r w:rsidR="00622038">
              <w:rPr>
                <w:rFonts w:eastAsia="Times New Roman" w:cs="Arial"/>
                <w:b/>
                <w:bCs/>
                <w:color w:val="000000"/>
                <w:sz w:val="18"/>
                <w:szCs w:val="18"/>
              </w:rPr>
              <w:t xml:space="preserve"> (M)</w:t>
            </w:r>
          </w:p>
        </w:tc>
        <w:tc>
          <w:tcPr>
            <w:tcW w:w="4305" w:type="dxa"/>
            <w:tcBorders>
              <w:top w:val="nil"/>
              <w:left w:val="nil"/>
              <w:bottom w:val="single" w:sz="4" w:space="0" w:color="auto"/>
              <w:right w:val="single" w:sz="4" w:space="0" w:color="auto"/>
            </w:tcBorders>
            <w:shd w:val="clear" w:color="auto" w:fill="auto"/>
            <w:vAlign w:val="center"/>
            <w:hideMark/>
          </w:tcPr>
          <w:p w14:paraId="341C85D2" w14:textId="0AED0DCD" w:rsidR="00610464" w:rsidRPr="00AA0E84" w:rsidRDefault="004062E1" w:rsidP="004062E1">
            <w:pPr>
              <w:jc w:val="center"/>
              <w:rPr>
                <w:rFonts w:eastAsia="Times New Roman" w:cs="Arial"/>
                <w:color w:val="000000"/>
                <w:sz w:val="18"/>
                <w:szCs w:val="18"/>
              </w:rPr>
            </w:pPr>
            <w:r>
              <w:rPr>
                <w:rFonts w:eastAsia="Times New Roman" w:cs="Arial"/>
                <w:color w:val="000000"/>
                <w:sz w:val="18"/>
                <w:szCs w:val="18"/>
              </w:rPr>
              <w:t>Body w</w:t>
            </w:r>
            <w:r w:rsidR="00610464" w:rsidRPr="00AA0E84">
              <w:rPr>
                <w:rFonts w:eastAsia="Times New Roman" w:cs="Arial"/>
                <w:color w:val="000000"/>
                <w:sz w:val="18"/>
                <w:szCs w:val="18"/>
              </w:rPr>
              <w:t xml:space="preserve">eight </w:t>
            </w:r>
          </w:p>
        </w:tc>
        <w:tc>
          <w:tcPr>
            <w:tcW w:w="3037" w:type="dxa"/>
            <w:tcBorders>
              <w:top w:val="nil"/>
              <w:left w:val="nil"/>
              <w:bottom w:val="single" w:sz="4" w:space="0" w:color="auto"/>
              <w:right w:val="single" w:sz="4" w:space="0" w:color="auto"/>
            </w:tcBorders>
            <w:shd w:val="clear" w:color="auto" w:fill="auto"/>
            <w:vAlign w:val="center"/>
            <w:hideMark/>
          </w:tcPr>
          <w:p w14:paraId="45469F9B" w14:textId="77777777" w:rsidR="00610464" w:rsidRPr="00AA0E84" w:rsidRDefault="00610464" w:rsidP="0046758A">
            <w:pPr>
              <w:jc w:val="center"/>
              <w:rPr>
                <w:rFonts w:eastAsia="Times New Roman" w:cs="Arial"/>
                <w:color w:val="000000"/>
                <w:sz w:val="18"/>
                <w:szCs w:val="18"/>
              </w:rPr>
            </w:pPr>
            <w:r w:rsidRPr="00AA0E84">
              <w:rPr>
                <w:rFonts w:eastAsia="Times New Roman" w:cs="Arial"/>
                <w:color w:val="000000"/>
                <w:sz w:val="18"/>
                <w:szCs w:val="18"/>
              </w:rPr>
              <w:t>Balance</w:t>
            </w:r>
          </w:p>
        </w:tc>
        <w:tc>
          <w:tcPr>
            <w:tcW w:w="1169" w:type="dxa"/>
            <w:tcBorders>
              <w:top w:val="nil"/>
              <w:left w:val="nil"/>
              <w:bottom w:val="single" w:sz="4" w:space="0" w:color="auto"/>
              <w:right w:val="single" w:sz="4" w:space="0" w:color="auto"/>
            </w:tcBorders>
            <w:shd w:val="clear" w:color="auto" w:fill="auto"/>
            <w:vAlign w:val="center"/>
            <w:hideMark/>
          </w:tcPr>
          <w:p w14:paraId="4165E0BD" w14:textId="77777777" w:rsidR="00610464" w:rsidRPr="00AA0E84" w:rsidRDefault="00610464" w:rsidP="0046758A">
            <w:pPr>
              <w:jc w:val="center"/>
              <w:rPr>
                <w:rFonts w:eastAsia="Times New Roman" w:cs="Arial"/>
                <w:color w:val="000000"/>
                <w:sz w:val="18"/>
                <w:szCs w:val="18"/>
              </w:rPr>
            </w:pPr>
            <w:r w:rsidRPr="00AA0E84">
              <w:rPr>
                <w:rFonts w:eastAsia="Times New Roman" w:cs="Arial"/>
                <w:color w:val="000000"/>
                <w:sz w:val="18"/>
                <w:szCs w:val="18"/>
              </w:rPr>
              <w:t xml:space="preserve">48 </w:t>
            </w:r>
            <w:proofErr w:type="spellStart"/>
            <w:r w:rsidRPr="00AA0E84">
              <w:rPr>
                <w:rFonts w:eastAsia="Times New Roman" w:cs="Arial"/>
                <w:color w:val="000000"/>
                <w:sz w:val="18"/>
                <w:szCs w:val="18"/>
              </w:rPr>
              <w:t>hrs</w:t>
            </w:r>
            <w:proofErr w:type="spellEnd"/>
          </w:p>
        </w:tc>
      </w:tr>
      <w:tr w:rsidR="00381EE2" w:rsidRPr="00EF242D" w14:paraId="69FE4EED" w14:textId="77777777" w:rsidTr="00643861">
        <w:trPr>
          <w:trHeight w:val="74"/>
        </w:trPr>
        <w:tc>
          <w:tcPr>
            <w:tcW w:w="2445" w:type="dxa"/>
            <w:tcBorders>
              <w:top w:val="single" w:sz="4" w:space="0" w:color="auto"/>
              <w:left w:val="single" w:sz="4" w:space="0" w:color="auto"/>
              <w:right w:val="single" w:sz="4" w:space="0" w:color="auto"/>
            </w:tcBorders>
            <w:shd w:val="clear" w:color="auto" w:fill="auto"/>
            <w:vAlign w:val="center"/>
            <w:hideMark/>
          </w:tcPr>
          <w:p w14:paraId="453079B7" w14:textId="54457C2C" w:rsidR="004062E1" w:rsidRPr="00AA0E84" w:rsidRDefault="004062E1" w:rsidP="004062E1">
            <w:pPr>
              <w:jc w:val="center"/>
              <w:rPr>
                <w:rFonts w:eastAsia="Times New Roman" w:cs="Arial"/>
                <w:b/>
                <w:bCs/>
                <w:color w:val="000000"/>
                <w:sz w:val="18"/>
                <w:szCs w:val="18"/>
              </w:rPr>
            </w:pPr>
            <w:r>
              <w:rPr>
                <w:rFonts w:eastAsia="Times New Roman" w:cs="Arial"/>
                <w:b/>
                <w:bCs/>
                <w:color w:val="000000"/>
                <w:sz w:val="18"/>
                <w:szCs w:val="18"/>
              </w:rPr>
              <w:t>Reserves</w:t>
            </w:r>
            <w:r w:rsidR="00622038">
              <w:rPr>
                <w:rFonts w:eastAsia="Times New Roman" w:cs="Arial"/>
                <w:b/>
                <w:bCs/>
                <w:color w:val="000000"/>
                <w:sz w:val="18"/>
                <w:szCs w:val="18"/>
              </w:rPr>
              <w:t xml:space="preserve"> </w:t>
            </w:r>
            <w:r w:rsidR="00643861">
              <w:rPr>
                <w:rFonts w:eastAsia="Times New Roman" w:cs="Arial"/>
                <w:b/>
                <w:bCs/>
                <w:color w:val="000000"/>
                <w:sz w:val="18"/>
                <w:szCs w:val="18"/>
              </w:rPr>
              <w:t xml:space="preserve">Biomass </w:t>
            </w:r>
            <w:r w:rsidR="00622038">
              <w:rPr>
                <w:rFonts w:eastAsia="Times New Roman" w:cs="Arial"/>
                <w:b/>
                <w:bCs/>
                <w:color w:val="000000"/>
                <w:sz w:val="18"/>
                <w:szCs w:val="18"/>
              </w:rPr>
              <w:t>(R)</w:t>
            </w:r>
          </w:p>
        </w:tc>
        <w:tc>
          <w:tcPr>
            <w:tcW w:w="4305" w:type="dxa"/>
            <w:tcBorders>
              <w:top w:val="nil"/>
              <w:left w:val="nil"/>
              <w:bottom w:val="single" w:sz="4" w:space="0" w:color="auto"/>
              <w:right w:val="single" w:sz="4" w:space="0" w:color="auto"/>
            </w:tcBorders>
            <w:shd w:val="clear" w:color="auto" w:fill="auto"/>
            <w:vAlign w:val="center"/>
            <w:hideMark/>
          </w:tcPr>
          <w:p w14:paraId="6FBA395E" w14:textId="77777777" w:rsidR="004062E1" w:rsidRPr="00AA0E84" w:rsidRDefault="004062E1" w:rsidP="0046758A">
            <w:pPr>
              <w:jc w:val="center"/>
              <w:rPr>
                <w:rFonts w:eastAsia="Times New Roman" w:cs="Arial"/>
                <w:color w:val="000000"/>
                <w:sz w:val="18"/>
                <w:szCs w:val="18"/>
              </w:rPr>
            </w:pPr>
            <w:r w:rsidRPr="00AA0E84">
              <w:rPr>
                <w:rFonts w:eastAsia="Times New Roman" w:cs="Arial"/>
                <w:color w:val="000000"/>
                <w:sz w:val="18"/>
                <w:szCs w:val="18"/>
              </w:rPr>
              <w:t>Body fat content</w:t>
            </w:r>
          </w:p>
        </w:tc>
        <w:tc>
          <w:tcPr>
            <w:tcW w:w="3037" w:type="dxa"/>
            <w:tcBorders>
              <w:top w:val="nil"/>
              <w:left w:val="nil"/>
              <w:bottom w:val="single" w:sz="4" w:space="0" w:color="auto"/>
              <w:right w:val="single" w:sz="4" w:space="0" w:color="auto"/>
            </w:tcBorders>
            <w:shd w:val="clear" w:color="auto" w:fill="auto"/>
            <w:vAlign w:val="center"/>
            <w:hideMark/>
          </w:tcPr>
          <w:p w14:paraId="5637CDD3" w14:textId="196006A0" w:rsidR="004062E1" w:rsidRPr="00AA0E84" w:rsidRDefault="004062E1" w:rsidP="00EC1021">
            <w:pPr>
              <w:jc w:val="center"/>
              <w:rPr>
                <w:rFonts w:eastAsia="Times New Roman" w:cs="Arial"/>
                <w:color w:val="000000"/>
                <w:sz w:val="18"/>
                <w:szCs w:val="18"/>
              </w:rPr>
            </w:pPr>
            <w:r w:rsidRPr="00AA0E84">
              <w:rPr>
                <w:rFonts w:eastAsia="Times New Roman" w:cs="Arial"/>
                <w:color w:val="000000"/>
                <w:sz w:val="18"/>
                <w:szCs w:val="18"/>
              </w:rPr>
              <w:t>Carcass fat</w:t>
            </w:r>
            <w:r w:rsidRPr="00AA0E84">
              <w:rPr>
                <w:rFonts w:eastAsia="Times New Roman" w:cs="Arial"/>
                <w:color w:val="000000"/>
                <w:sz w:val="18"/>
                <w:szCs w:val="18"/>
              </w:rPr>
              <w:fldChar w:fldCharType="begin"/>
            </w:r>
            <w:r w:rsidR="00BC1FF2">
              <w:rPr>
                <w:rFonts w:eastAsia="Times New Roman" w:cs="Arial"/>
                <w:color w:val="000000"/>
                <w:sz w:val="18"/>
                <w:szCs w:val="18"/>
              </w:rPr>
              <w:instrText xml:space="preserve"> ADDIN ZOTERO_ITEM CSL_CITATION {"citationID":"1ner1jubd9","properties":{"formattedCitation":"{\\rtf \\super 52\\nosupersub{}}","plainCitation":"52"},"citationItems":[{"id":2676,"uris":["http://zotero.org/users/2169282/items/8JPJD4VT"],"uri":["http://zotero.org/users/2169282/items/8JPJD4VT"],"itemData":{"id":2676,"type":"article-journal","title":"Indexes of Condition for Small Mammals","container-title":"Australian Journal of Zoology","page":"317-323","volume":"41","issue":"4","source":"CSIRO Publishing","abstract":"Estimates of body condition in mammals may be constructed from measures of skeletal size and body mass. We illustrate the methodology for doing this using data from two populations of feral house mice (Mus domesticus) in Australia, and point out an erroneous method that has commonly been used in the literature. Indices of condition for individual house mice were not correlated with the fat content of their carcasses. Indices of condition for house mice have a relatively low repeatability because of variation from day to day in body mass and because of variation in length measurements taken by different observers. Bias in measurements among observers must be eliminated to make indices of condition from live animals useful.","journalAbbreviation":"Aust. J. Zool.","author":[{"family":"Krebs","given":"CJ"},{"family":"Singleton","given":"GR"}],"issued":{"date-parts":[["1993",1,1]]}}}],"schema":"https://github.com/citation-style-language/schema/raw/master/csl-citation.json"} </w:instrText>
            </w:r>
            <w:r w:rsidRPr="00AA0E84">
              <w:rPr>
                <w:rFonts w:eastAsia="Times New Roman" w:cs="Arial"/>
                <w:color w:val="000000"/>
                <w:sz w:val="18"/>
                <w:szCs w:val="18"/>
              </w:rPr>
              <w:fldChar w:fldCharType="separate"/>
            </w:r>
            <w:r w:rsidR="00BC1FF2" w:rsidRPr="00BC1FF2">
              <w:rPr>
                <w:rFonts w:cs="Arial"/>
                <w:color w:val="000000"/>
                <w:sz w:val="18"/>
                <w:szCs w:val="24"/>
                <w:vertAlign w:val="superscript"/>
              </w:rPr>
              <w:t>52</w:t>
            </w:r>
            <w:r w:rsidRPr="00AA0E84">
              <w:rPr>
                <w:rFonts w:eastAsia="Times New Roman" w:cs="Arial"/>
                <w:color w:val="000000"/>
                <w:sz w:val="18"/>
                <w:szCs w:val="18"/>
              </w:rPr>
              <w:fldChar w:fldCharType="end"/>
            </w:r>
            <w:r w:rsidRPr="00AA0E84">
              <w:rPr>
                <w:rFonts w:eastAsia="Times New Roman" w:cs="Arial"/>
                <w:color w:val="000000"/>
                <w:sz w:val="18"/>
                <w:szCs w:val="18"/>
              </w:rPr>
              <w:t xml:space="preserve"> </w:t>
            </w:r>
            <w:r w:rsidR="00643861">
              <w:rPr>
                <w:rFonts w:eastAsia="Times New Roman" w:cs="Arial"/>
                <w:color w:val="000000"/>
                <w:sz w:val="18"/>
                <w:szCs w:val="18"/>
              </w:rPr>
              <w:t>, serum leptin ELISA</w:t>
            </w:r>
          </w:p>
        </w:tc>
        <w:tc>
          <w:tcPr>
            <w:tcW w:w="1169" w:type="dxa"/>
            <w:tcBorders>
              <w:top w:val="nil"/>
              <w:left w:val="nil"/>
              <w:bottom w:val="single" w:sz="4" w:space="0" w:color="auto"/>
              <w:right w:val="single" w:sz="4" w:space="0" w:color="auto"/>
            </w:tcBorders>
            <w:shd w:val="clear" w:color="auto" w:fill="auto"/>
            <w:vAlign w:val="center"/>
            <w:hideMark/>
          </w:tcPr>
          <w:p w14:paraId="35DFE91A" w14:textId="13EAF095" w:rsidR="004062E1" w:rsidRPr="00AA0E84" w:rsidRDefault="004062E1" w:rsidP="0046758A">
            <w:pPr>
              <w:jc w:val="center"/>
              <w:rPr>
                <w:rFonts w:eastAsia="Times New Roman" w:cs="Arial"/>
                <w:color w:val="000000"/>
                <w:sz w:val="18"/>
                <w:szCs w:val="18"/>
              </w:rPr>
            </w:pPr>
            <w:proofErr w:type="gramStart"/>
            <w:r w:rsidRPr="00AA0E84">
              <w:rPr>
                <w:rFonts w:eastAsia="Times New Roman" w:cs="Arial"/>
                <w:color w:val="000000"/>
                <w:sz w:val="18"/>
                <w:szCs w:val="18"/>
              </w:rPr>
              <w:t>at</w:t>
            </w:r>
            <w:proofErr w:type="gramEnd"/>
            <w:r w:rsidRPr="00AA0E84">
              <w:rPr>
                <w:rFonts w:eastAsia="Times New Roman" w:cs="Arial"/>
                <w:color w:val="000000"/>
                <w:sz w:val="18"/>
                <w:szCs w:val="18"/>
              </w:rPr>
              <w:t xml:space="preserve"> cull</w:t>
            </w:r>
            <w:r w:rsidR="00643861">
              <w:rPr>
                <w:rFonts w:eastAsia="Times New Roman" w:cs="Arial"/>
                <w:color w:val="000000"/>
                <w:sz w:val="18"/>
                <w:szCs w:val="18"/>
              </w:rPr>
              <w:t>, weekly</w:t>
            </w:r>
          </w:p>
        </w:tc>
      </w:tr>
      <w:tr w:rsidR="00381EE2" w:rsidRPr="00EF242D" w14:paraId="6849EC40" w14:textId="77777777" w:rsidTr="00643861">
        <w:trPr>
          <w:trHeight w:val="194"/>
        </w:trPr>
        <w:tc>
          <w:tcPr>
            <w:tcW w:w="24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26DB0C" w14:textId="42B584E4" w:rsidR="0046758A" w:rsidRPr="00AA0E84" w:rsidRDefault="00643861" w:rsidP="00622038">
            <w:pPr>
              <w:jc w:val="center"/>
              <w:rPr>
                <w:rFonts w:eastAsia="Times New Roman" w:cs="Arial"/>
                <w:b/>
                <w:bCs/>
                <w:color w:val="000000"/>
                <w:sz w:val="18"/>
                <w:szCs w:val="18"/>
              </w:rPr>
            </w:pPr>
            <w:r>
              <w:rPr>
                <w:rFonts w:eastAsia="Times New Roman" w:cs="Arial"/>
                <w:b/>
                <w:bCs/>
                <w:color w:val="000000"/>
                <w:sz w:val="18"/>
                <w:szCs w:val="18"/>
              </w:rPr>
              <w:t>Digestive E</w:t>
            </w:r>
            <w:r w:rsidR="00622038">
              <w:rPr>
                <w:rFonts w:eastAsia="Times New Roman" w:cs="Arial"/>
                <w:b/>
                <w:bCs/>
                <w:color w:val="000000"/>
                <w:sz w:val="18"/>
                <w:szCs w:val="18"/>
              </w:rPr>
              <w:t>fficiency (</w:t>
            </w:r>
            <w:r w:rsidR="00622038" w:rsidRPr="00622038">
              <w:rPr>
                <w:rFonts w:ascii="Symbol" w:eastAsia="Times New Roman" w:hAnsi="Symbol" w:cs="Arial"/>
                <w:b/>
                <w:bCs/>
                <w:color w:val="000000"/>
                <w:sz w:val="18"/>
                <w:szCs w:val="18"/>
              </w:rPr>
              <w:t></w:t>
            </w:r>
            <w:r w:rsidR="00622038" w:rsidRPr="00622038">
              <w:rPr>
                <w:rFonts w:eastAsia="Times New Roman" w:cs="Arial"/>
                <w:b/>
                <w:bCs/>
                <w:color w:val="000000"/>
                <w:sz w:val="18"/>
                <w:szCs w:val="18"/>
                <w:vertAlign w:val="subscript"/>
              </w:rPr>
              <w:t>A</w:t>
            </w:r>
            <w:r w:rsidR="00622038">
              <w:rPr>
                <w:rFonts w:eastAsia="Times New Roman" w:cs="Arial"/>
                <w:b/>
                <w:bCs/>
                <w:color w:val="000000"/>
                <w:sz w:val="18"/>
                <w:szCs w:val="18"/>
              </w:rPr>
              <w:t>)</w:t>
            </w:r>
          </w:p>
        </w:tc>
        <w:tc>
          <w:tcPr>
            <w:tcW w:w="4305" w:type="dxa"/>
            <w:tcBorders>
              <w:top w:val="nil"/>
              <w:left w:val="nil"/>
              <w:bottom w:val="single" w:sz="4" w:space="0" w:color="auto"/>
              <w:right w:val="single" w:sz="4" w:space="0" w:color="auto"/>
            </w:tcBorders>
            <w:shd w:val="clear" w:color="auto" w:fill="auto"/>
            <w:vAlign w:val="center"/>
            <w:hideMark/>
          </w:tcPr>
          <w:p w14:paraId="59AE4C5A" w14:textId="77777777" w:rsidR="0046758A" w:rsidRPr="00AA0E84" w:rsidRDefault="0046758A" w:rsidP="0046758A">
            <w:pPr>
              <w:jc w:val="center"/>
              <w:rPr>
                <w:rFonts w:eastAsia="Times New Roman" w:cs="Arial"/>
                <w:color w:val="000000"/>
                <w:sz w:val="18"/>
                <w:szCs w:val="18"/>
              </w:rPr>
            </w:pPr>
            <w:r w:rsidRPr="00AA0E84">
              <w:rPr>
                <w:rFonts w:eastAsia="Times New Roman" w:cs="Arial"/>
                <w:color w:val="000000"/>
                <w:sz w:val="18"/>
                <w:szCs w:val="18"/>
              </w:rPr>
              <w:t>Undigested protein</w:t>
            </w:r>
          </w:p>
        </w:tc>
        <w:tc>
          <w:tcPr>
            <w:tcW w:w="3037" w:type="dxa"/>
            <w:tcBorders>
              <w:top w:val="nil"/>
              <w:left w:val="nil"/>
              <w:bottom w:val="single" w:sz="4" w:space="0" w:color="auto"/>
              <w:right w:val="single" w:sz="4" w:space="0" w:color="auto"/>
            </w:tcBorders>
            <w:shd w:val="clear" w:color="auto" w:fill="auto"/>
            <w:vAlign w:val="center"/>
            <w:hideMark/>
          </w:tcPr>
          <w:p w14:paraId="0EB3EF3E" w14:textId="25688D55" w:rsidR="0046758A" w:rsidRPr="00AA0E84" w:rsidRDefault="0046758A" w:rsidP="00EC1021">
            <w:pPr>
              <w:jc w:val="center"/>
              <w:rPr>
                <w:rFonts w:eastAsia="Times New Roman" w:cs="Arial"/>
                <w:color w:val="000000"/>
                <w:sz w:val="18"/>
                <w:szCs w:val="18"/>
              </w:rPr>
            </w:pPr>
            <w:r w:rsidRPr="00AA0E84">
              <w:rPr>
                <w:rFonts w:eastAsia="Times New Roman" w:cs="Arial"/>
                <w:color w:val="000000"/>
                <w:sz w:val="18"/>
                <w:szCs w:val="18"/>
              </w:rPr>
              <w:t>Fecal nitrogen</w:t>
            </w:r>
            <w:r w:rsidRPr="00AA0E84">
              <w:rPr>
                <w:rFonts w:eastAsia="Times New Roman" w:cs="Arial"/>
                <w:color w:val="000000"/>
                <w:sz w:val="18"/>
                <w:szCs w:val="18"/>
              </w:rPr>
              <w:fldChar w:fldCharType="begin"/>
            </w:r>
            <w:r w:rsidR="00BC1FF2">
              <w:rPr>
                <w:rFonts w:eastAsia="Times New Roman" w:cs="Arial"/>
                <w:color w:val="000000"/>
                <w:sz w:val="18"/>
                <w:szCs w:val="18"/>
              </w:rPr>
              <w:instrText xml:space="preserve"> ADDIN ZOTERO_ITEM CSL_CITATION {"citationID":"1lvlea44ch","properties":{"formattedCitation":"{\\rtf \\super 53\\nosupersub{}}","plainCitation":"53"},"citationItems":[{"id":2260,"uris":["http://zotero.org/users/2169282/items/B3CKGFVP"],"uri":["http://zotero.org/users/2169282/items/B3CKGFVP"],"itemData":{"id":2260,"type":"article-journal","title":"Official Methods of Analysis of the Association of Official Agricultural Chemists (7th ed.)","container-title":"American Journal of Public Health and the Nations Health","page":"465-466","volume":"41","issue":"4","source":"PubMed Central","ISSN":"0002-9572","note":"PMID: null\nPMCID: PMC1525423","journalAbbreviation":"Am J Public Health Nations Health","author":[{"family":"Robertson","given":"A. H."}],"issued":{"date-parts":[["1951",4]]},"PMCID":"PMC1525423"}}],"schema":"https://github.com/citation-style-language/schema/raw/master/csl-citation.json"} </w:instrText>
            </w:r>
            <w:r w:rsidRPr="00AA0E84">
              <w:rPr>
                <w:rFonts w:eastAsia="Times New Roman" w:cs="Arial"/>
                <w:color w:val="000000"/>
                <w:sz w:val="18"/>
                <w:szCs w:val="18"/>
              </w:rPr>
              <w:fldChar w:fldCharType="separate"/>
            </w:r>
            <w:r w:rsidR="00BC1FF2" w:rsidRPr="00BC1FF2">
              <w:rPr>
                <w:rFonts w:cs="Arial"/>
                <w:color w:val="000000"/>
                <w:sz w:val="18"/>
                <w:szCs w:val="24"/>
                <w:vertAlign w:val="superscript"/>
              </w:rPr>
              <w:t>53</w:t>
            </w:r>
            <w:r w:rsidRPr="00AA0E84">
              <w:rPr>
                <w:rFonts w:eastAsia="Times New Roman" w:cs="Arial"/>
                <w:color w:val="000000"/>
                <w:sz w:val="18"/>
                <w:szCs w:val="18"/>
              </w:rPr>
              <w:fldChar w:fldCharType="end"/>
            </w:r>
          </w:p>
        </w:tc>
        <w:tc>
          <w:tcPr>
            <w:tcW w:w="1169" w:type="dxa"/>
            <w:tcBorders>
              <w:top w:val="nil"/>
              <w:left w:val="nil"/>
              <w:bottom w:val="single" w:sz="4" w:space="0" w:color="auto"/>
              <w:right w:val="single" w:sz="4" w:space="0" w:color="auto"/>
            </w:tcBorders>
            <w:shd w:val="clear" w:color="auto" w:fill="auto"/>
            <w:vAlign w:val="center"/>
            <w:hideMark/>
          </w:tcPr>
          <w:p w14:paraId="27EDC922" w14:textId="77777777" w:rsidR="0046758A" w:rsidRPr="00AA0E84" w:rsidRDefault="0046758A" w:rsidP="0046758A">
            <w:pPr>
              <w:jc w:val="center"/>
              <w:rPr>
                <w:rFonts w:eastAsia="Times New Roman" w:cs="Arial"/>
                <w:color w:val="000000"/>
                <w:sz w:val="18"/>
                <w:szCs w:val="18"/>
              </w:rPr>
            </w:pPr>
            <w:proofErr w:type="gramStart"/>
            <w:r w:rsidRPr="00AA0E84">
              <w:rPr>
                <w:rFonts w:eastAsia="Times New Roman" w:cs="Arial"/>
                <w:color w:val="000000"/>
                <w:sz w:val="18"/>
                <w:szCs w:val="18"/>
              </w:rPr>
              <w:t>weekly</w:t>
            </w:r>
            <w:proofErr w:type="gramEnd"/>
          </w:p>
        </w:tc>
      </w:tr>
      <w:tr w:rsidR="00381EE2" w:rsidRPr="002E5F78" w14:paraId="798DEAFA" w14:textId="77777777" w:rsidTr="00643861">
        <w:trPr>
          <w:trHeight w:val="214"/>
        </w:trPr>
        <w:tc>
          <w:tcPr>
            <w:tcW w:w="24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65146D" w14:textId="55C59E8A" w:rsidR="0046758A" w:rsidRPr="00AA0E84" w:rsidRDefault="004062E1" w:rsidP="00643861">
            <w:pPr>
              <w:jc w:val="center"/>
              <w:rPr>
                <w:rFonts w:eastAsia="Times New Roman" w:cs="Arial"/>
                <w:b/>
                <w:bCs/>
                <w:color w:val="000000"/>
                <w:sz w:val="18"/>
                <w:szCs w:val="18"/>
              </w:rPr>
            </w:pPr>
            <w:r>
              <w:rPr>
                <w:rFonts w:eastAsia="Times New Roman" w:cs="Arial"/>
                <w:b/>
                <w:bCs/>
                <w:color w:val="000000"/>
                <w:sz w:val="18"/>
                <w:szCs w:val="18"/>
              </w:rPr>
              <w:t xml:space="preserve">Parasite </w:t>
            </w:r>
            <w:r w:rsidR="00643861">
              <w:rPr>
                <w:rFonts w:eastAsia="Times New Roman" w:cs="Arial"/>
                <w:b/>
                <w:bCs/>
                <w:color w:val="000000"/>
                <w:sz w:val="18"/>
                <w:szCs w:val="18"/>
              </w:rPr>
              <w:t>B</w:t>
            </w:r>
            <w:r>
              <w:rPr>
                <w:rFonts w:eastAsia="Times New Roman" w:cs="Arial"/>
                <w:b/>
                <w:bCs/>
                <w:color w:val="000000"/>
                <w:sz w:val="18"/>
                <w:szCs w:val="18"/>
              </w:rPr>
              <w:t>iomass</w:t>
            </w:r>
            <w:r w:rsidR="00622038">
              <w:rPr>
                <w:rFonts w:eastAsia="Times New Roman" w:cs="Arial"/>
                <w:b/>
                <w:bCs/>
                <w:color w:val="000000"/>
                <w:sz w:val="18"/>
                <w:szCs w:val="18"/>
              </w:rPr>
              <w:t xml:space="preserve"> (P)</w:t>
            </w:r>
          </w:p>
        </w:tc>
        <w:tc>
          <w:tcPr>
            <w:tcW w:w="4305" w:type="dxa"/>
            <w:tcBorders>
              <w:top w:val="single" w:sz="4" w:space="0" w:color="auto"/>
              <w:left w:val="nil"/>
              <w:bottom w:val="single" w:sz="4" w:space="0" w:color="auto"/>
              <w:right w:val="single" w:sz="4" w:space="0" w:color="auto"/>
            </w:tcBorders>
            <w:shd w:val="clear" w:color="auto" w:fill="auto"/>
            <w:vAlign w:val="center"/>
            <w:hideMark/>
          </w:tcPr>
          <w:p w14:paraId="5DCD78AE" w14:textId="34AFCBB6" w:rsidR="0046758A" w:rsidRPr="00AA0E84" w:rsidRDefault="004062E1" w:rsidP="003D19DB">
            <w:pPr>
              <w:jc w:val="center"/>
              <w:rPr>
                <w:rFonts w:eastAsia="Times New Roman" w:cs="Arial"/>
                <w:color w:val="000000"/>
                <w:sz w:val="18"/>
                <w:szCs w:val="18"/>
              </w:rPr>
            </w:pPr>
            <w:r>
              <w:rPr>
                <w:rFonts w:eastAsia="Times New Roman" w:cs="Arial"/>
                <w:color w:val="000000"/>
                <w:sz w:val="18"/>
                <w:szCs w:val="18"/>
              </w:rPr>
              <w:t xml:space="preserve"># </w:t>
            </w:r>
            <w:proofErr w:type="gramStart"/>
            <w:r>
              <w:rPr>
                <w:rFonts w:eastAsia="Times New Roman" w:cs="Arial"/>
                <w:color w:val="000000"/>
                <w:sz w:val="18"/>
                <w:szCs w:val="18"/>
              </w:rPr>
              <w:t>and</w:t>
            </w:r>
            <w:proofErr w:type="gramEnd"/>
            <w:r>
              <w:rPr>
                <w:rFonts w:eastAsia="Times New Roman" w:cs="Arial"/>
                <w:color w:val="000000"/>
                <w:sz w:val="18"/>
                <w:szCs w:val="18"/>
              </w:rPr>
              <w:t xml:space="preserve"> biomass</w:t>
            </w:r>
            <w:r w:rsidR="0046758A" w:rsidRPr="00AA0E84">
              <w:rPr>
                <w:rFonts w:eastAsia="Times New Roman" w:cs="Arial"/>
                <w:color w:val="000000"/>
                <w:sz w:val="18"/>
                <w:szCs w:val="18"/>
              </w:rPr>
              <w:t xml:space="preserve"> of adult helminths</w:t>
            </w:r>
          </w:p>
        </w:tc>
        <w:tc>
          <w:tcPr>
            <w:tcW w:w="3037" w:type="dxa"/>
            <w:tcBorders>
              <w:top w:val="single" w:sz="4" w:space="0" w:color="auto"/>
              <w:left w:val="nil"/>
              <w:bottom w:val="single" w:sz="4" w:space="0" w:color="auto"/>
              <w:right w:val="single" w:sz="4" w:space="0" w:color="auto"/>
            </w:tcBorders>
            <w:shd w:val="clear" w:color="auto" w:fill="auto"/>
            <w:vAlign w:val="center"/>
            <w:hideMark/>
          </w:tcPr>
          <w:p w14:paraId="2E9B984F" w14:textId="77777777" w:rsidR="0046758A" w:rsidRPr="00AA0E84" w:rsidRDefault="0046758A" w:rsidP="003D19DB">
            <w:pPr>
              <w:jc w:val="center"/>
              <w:rPr>
                <w:rFonts w:eastAsia="Times New Roman" w:cs="Arial"/>
                <w:color w:val="000000"/>
                <w:sz w:val="18"/>
                <w:szCs w:val="18"/>
              </w:rPr>
            </w:pPr>
            <w:r w:rsidRPr="00AA0E84">
              <w:rPr>
                <w:rFonts w:eastAsia="Times New Roman" w:cs="Arial"/>
                <w:color w:val="000000"/>
                <w:sz w:val="18"/>
                <w:szCs w:val="18"/>
              </w:rPr>
              <w:t>Necropsy</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14:paraId="222ED429" w14:textId="77777777" w:rsidR="0046758A" w:rsidRPr="00AA0E84" w:rsidRDefault="0046758A" w:rsidP="003D19DB">
            <w:pPr>
              <w:jc w:val="center"/>
              <w:rPr>
                <w:rFonts w:eastAsia="Times New Roman" w:cs="Arial"/>
                <w:color w:val="000000"/>
                <w:sz w:val="18"/>
                <w:szCs w:val="18"/>
              </w:rPr>
            </w:pPr>
            <w:proofErr w:type="gramStart"/>
            <w:r w:rsidRPr="00AA0E84">
              <w:rPr>
                <w:rFonts w:eastAsia="Times New Roman" w:cs="Arial"/>
                <w:color w:val="000000"/>
                <w:sz w:val="18"/>
                <w:szCs w:val="18"/>
              </w:rPr>
              <w:t>at</w:t>
            </w:r>
            <w:proofErr w:type="gramEnd"/>
            <w:r w:rsidRPr="00AA0E84">
              <w:rPr>
                <w:rFonts w:eastAsia="Times New Roman" w:cs="Arial"/>
                <w:color w:val="000000"/>
                <w:sz w:val="18"/>
                <w:szCs w:val="18"/>
              </w:rPr>
              <w:t xml:space="preserve"> cull</w:t>
            </w:r>
          </w:p>
        </w:tc>
      </w:tr>
      <w:tr w:rsidR="00381EE2" w:rsidRPr="002E5F78" w14:paraId="5D87E829" w14:textId="77777777" w:rsidTr="00643861">
        <w:trPr>
          <w:trHeight w:val="214"/>
        </w:trPr>
        <w:tc>
          <w:tcPr>
            <w:tcW w:w="2445" w:type="dxa"/>
            <w:vMerge w:val="restart"/>
            <w:tcBorders>
              <w:top w:val="single" w:sz="4" w:space="0" w:color="auto"/>
              <w:left w:val="single" w:sz="4" w:space="0" w:color="auto"/>
              <w:right w:val="single" w:sz="4" w:space="0" w:color="auto"/>
            </w:tcBorders>
            <w:shd w:val="clear" w:color="auto" w:fill="auto"/>
            <w:vAlign w:val="center"/>
          </w:tcPr>
          <w:p w14:paraId="6C6CE5E2" w14:textId="51295EF3" w:rsidR="003D19DB" w:rsidRDefault="00381EE2" w:rsidP="007C4C05">
            <w:pPr>
              <w:jc w:val="center"/>
              <w:rPr>
                <w:rFonts w:eastAsia="Times New Roman" w:cs="Arial"/>
                <w:b/>
                <w:bCs/>
                <w:color w:val="000000"/>
                <w:sz w:val="18"/>
                <w:szCs w:val="18"/>
              </w:rPr>
            </w:pPr>
            <w:r>
              <w:rPr>
                <w:rFonts w:eastAsia="Times New Roman" w:cs="Arial"/>
                <w:b/>
                <w:bCs/>
                <w:color w:val="000000"/>
                <w:sz w:val="18"/>
                <w:szCs w:val="18"/>
              </w:rPr>
              <w:t>Constitutive</w:t>
            </w:r>
            <w:r w:rsidR="003D19DB">
              <w:rPr>
                <w:rFonts w:eastAsia="Times New Roman" w:cs="Arial"/>
                <w:b/>
                <w:bCs/>
                <w:color w:val="000000"/>
                <w:sz w:val="18"/>
                <w:szCs w:val="18"/>
              </w:rPr>
              <w:t xml:space="preserve"> Immunity (</w:t>
            </w:r>
            <w:proofErr w:type="spellStart"/>
            <w:r w:rsidR="003D19DB">
              <w:rPr>
                <w:rFonts w:eastAsia="Times New Roman" w:cs="Arial"/>
                <w:b/>
                <w:bCs/>
                <w:color w:val="000000"/>
                <w:sz w:val="18"/>
                <w:szCs w:val="18"/>
              </w:rPr>
              <w:t>I</w:t>
            </w:r>
            <w:r w:rsidR="003D19DB" w:rsidRPr="003D19DB">
              <w:rPr>
                <w:rFonts w:eastAsia="Times New Roman" w:cs="Arial"/>
                <w:b/>
                <w:bCs/>
                <w:color w:val="000000"/>
                <w:sz w:val="18"/>
                <w:szCs w:val="18"/>
                <w:vertAlign w:val="subscript"/>
              </w:rPr>
              <w:t>c</w:t>
            </w:r>
            <w:proofErr w:type="spellEnd"/>
            <w:r w:rsidR="003D19DB">
              <w:rPr>
                <w:rFonts w:eastAsia="Times New Roman" w:cs="Arial"/>
                <w:b/>
                <w:bCs/>
                <w:color w:val="000000"/>
                <w:sz w:val="18"/>
                <w:szCs w:val="18"/>
              </w:rPr>
              <w:t>)</w:t>
            </w:r>
          </w:p>
        </w:tc>
        <w:tc>
          <w:tcPr>
            <w:tcW w:w="4305" w:type="dxa"/>
            <w:tcBorders>
              <w:top w:val="single" w:sz="4" w:space="0" w:color="auto"/>
              <w:left w:val="nil"/>
              <w:bottom w:val="single" w:sz="4" w:space="0" w:color="auto"/>
              <w:right w:val="single" w:sz="4" w:space="0" w:color="auto"/>
            </w:tcBorders>
            <w:shd w:val="clear" w:color="auto" w:fill="auto"/>
            <w:vAlign w:val="center"/>
          </w:tcPr>
          <w:p w14:paraId="28BBF05C" w14:textId="554A865A" w:rsidR="003D19DB" w:rsidRDefault="003D19DB" w:rsidP="003D19DB">
            <w:pPr>
              <w:jc w:val="center"/>
              <w:rPr>
                <w:rFonts w:eastAsia="Times New Roman" w:cs="Arial"/>
                <w:color w:val="000000"/>
                <w:sz w:val="18"/>
                <w:szCs w:val="18"/>
              </w:rPr>
            </w:pPr>
            <w:r>
              <w:rPr>
                <w:rFonts w:eastAsia="Times New Roman" w:cs="Arial"/>
                <w:color w:val="000000"/>
                <w:sz w:val="18"/>
                <w:szCs w:val="18"/>
              </w:rPr>
              <w:t>WBC count (uninfected)</w:t>
            </w:r>
          </w:p>
        </w:tc>
        <w:tc>
          <w:tcPr>
            <w:tcW w:w="3037" w:type="dxa"/>
            <w:tcBorders>
              <w:top w:val="single" w:sz="4" w:space="0" w:color="auto"/>
              <w:left w:val="nil"/>
              <w:bottom w:val="single" w:sz="4" w:space="0" w:color="auto"/>
              <w:right w:val="single" w:sz="4" w:space="0" w:color="auto"/>
            </w:tcBorders>
            <w:shd w:val="clear" w:color="auto" w:fill="auto"/>
            <w:vAlign w:val="center"/>
          </w:tcPr>
          <w:p w14:paraId="4D00CA92" w14:textId="3F93657C" w:rsidR="003D19DB" w:rsidRPr="00AA0E84" w:rsidRDefault="003D19DB" w:rsidP="003D19DB">
            <w:pPr>
              <w:jc w:val="center"/>
              <w:rPr>
                <w:rFonts w:eastAsia="Times New Roman" w:cs="Arial"/>
                <w:color w:val="000000"/>
                <w:sz w:val="18"/>
                <w:szCs w:val="18"/>
              </w:rPr>
            </w:pPr>
            <w:r>
              <w:rPr>
                <w:rFonts w:eastAsia="Times New Roman" w:cs="Arial"/>
                <w:color w:val="000000"/>
                <w:sz w:val="18"/>
                <w:szCs w:val="18"/>
              </w:rPr>
              <w:t>Blood smear</w:t>
            </w:r>
          </w:p>
        </w:tc>
        <w:tc>
          <w:tcPr>
            <w:tcW w:w="1169" w:type="dxa"/>
            <w:tcBorders>
              <w:top w:val="single" w:sz="4" w:space="0" w:color="auto"/>
              <w:left w:val="nil"/>
              <w:bottom w:val="single" w:sz="4" w:space="0" w:color="auto"/>
              <w:right w:val="single" w:sz="4" w:space="0" w:color="auto"/>
            </w:tcBorders>
            <w:shd w:val="clear" w:color="auto" w:fill="auto"/>
            <w:vAlign w:val="center"/>
          </w:tcPr>
          <w:p w14:paraId="32681204" w14:textId="42ACF953" w:rsidR="003D19DB" w:rsidRPr="00AA0E84" w:rsidRDefault="003D19DB" w:rsidP="003D19DB">
            <w:pPr>
              <w:jc w:val="center"/>
              <w:rPr>
                <w:rFonts w:eastAsia="Times New Roman" w:cs="Arial"/>
                <w:color w:val="000000"/>
                <w:sz w:val="18"/>
                <w:szCs w:val="18"/>
              </w:rPr>
            </w:pPr>
            <w:proofErr w:type="gramStart"/>
            <w:r>
              <w:rPr>
                <w:rFonts w:eastAsia="Times New Roman" w:cs="Arial"/>
                <w:color w:val="000000"/>
                <w:sz w:val="18"/>
                <w:szCs w:val="18"/>
              </w:rPr>
              <w:t>weekly</w:t>
            </w:r>
            <w:proofErr w:type="gramEnd"/>
          </w:p>
        </w:tc>
      </w:tr>
      <w:tr w:rsidR="00381EE2" w:rsidRPr="002E5F78" w14:paraId="26A2550D" w14:textId="77777777" w:rsidTr="00881B45">
        <w:trPr>
          <w:trHeight w:val="214"/>
        </w:trPr>
        <w:tc>
          <w:tcPr>
            <w:tcW w:w="2445" w:type="dxa"/>
            <w:vMerge/>
            <w:tcBorders>
              <w:left w:val="single" w:sz="4" w:space="0" w:color="auto"/>
              <w:bottom w:val="single" w:sz="4" w:space="0" w:color="auto"/>
              <w:right w:val="single" w:sz="4" w:space="0" w:color="auto"/>
            </w:tcBorders>
            <w:shd w:val="clear" w:color="auto" w:fill="auto"/>
            <w:vAlign w:val="center"/>
          </w:tcPr>
          <w:p w14:paraId="5D2BD72E" w14:textId="77777777" w:rsidR="003D19DB" w:rsidRDefault="003D19DB" w:rsidP="004062E1">
            <w:pPr>
              <w:jc w:val="center"/>
              <w:rPr>
                <w:rFonts w:eastAsia="Times New Roman" w:cs="Arial"/>
                <w:b/>
                <w:bCs/>
                <w:color w:val="000000"/>
                <w:sz w:val="18"/>
                <w:szCs w:val="18"/>
              </w:rPr>
            </w:pPr>
          </w:p>
        </w:tc>
        <w:tc>
          <w:tcPr>
            <w:tcW w:w="4305" w:type="dxa"/>
            <w:tcBorders>
              <w:top w:val="single" w:sz="4" w:space="0" w:color="auto"/>
              <w:left w:val="nil"/>
              <w:bottom w:val="single" w:sz="4" w:space="0" w:color="auto"/>
              <w:right w:val="single" w:sz="4" w:space="0" w:color="auto"/>
            </w:tcBorders>
            <w:shd w:val="clear" w:color="auto" w:fill="auto"/>
            <w:vAlign w:val="center"/>
          </w:tcPr>
          <w:p w14:paraId="75EADA39" w14:textId="3D216FC6" w:rsidR="003D19DB" w:rsidRDefault="003D19DB" w:rsidP="003D19DB">
            <w:pPr>
              <w:jc w:val="center"/>
              <w:rPr>
                <w:rFonts w:eastAsia="Times New Roman" w:cs="Arial"/>
                <w:color w:val="000000"/>
                <w:sz w:val="18"/>
                <w:szCs w:val="18"/>
              </w:rPr>
            </w:pPr>
            <w:r>
              <w:rPr>
                <w:rFonts w:eastAsia="Times New Roman" w:cs="Arial"/>
                <w:color w:val="000000"/>
                <w:sz w:val="18"/>
                <w:szCs w:val="18"/>
              </w:rPr>
              <w:t>Spleen mass (uninfected)</w:t>
            </w:r>
          </w:p>
        </w:tc>
        <w:tc>
          <w:tcPr>
            <w:tcW w:w="3037" w:type="dxa"/>
            <w:tcBorders>
              <w:top w:val="single" w:sz="4" w:space="0" w:color="auto"/>
              <w:left w:val="nil"/>
              <w:bottom w:val="single" w:sz="4" w:space="0" w:color="auto"/>
              <w:right w:val="single" w:sz="4" w:space="0" w:color="auto"/>
            </w:tcBorders>
            <w:shd w:val="clear" w:color="auto" w:fill="auto"/>
            <w:vAlign w:val="center"/>
          </w:tcPr>
          <w:p w14:paraId="4DC2A6BB" w14:textId="46C9E030" w:rsidR="003D19DB" w:rsidRDefault="003D19DB" w:rsidP="003D19DB">
            <w:pPr>
              <w:jc w:val="center"/>
              <w:rPr>
                <w:rFonts w:eastAsia="Times New Roman" w:cs="Arial"/>
                <w:color w:val="000000"/>
                <w:sz w:val="18"/>
                <w:szCs w:val="18"/>
              </w:rPr>
            </w:pPr>
            <w:r>
              <w:rPr>
                <w:rFonts w:eastAsia="Times New Roman" w:cs="Arial"/>
                <w:color w:val="000000"/>
                <w:sz w:val="18"/>
                <w:szCs w:val="18"/>
              </w:rPr>
              <w:t>Necropsy</w:t>
            </w:r>
          </w:p>
        </w:tc>
        <w:tc>
          <w:tcPr>
            <w:tcW w:w="1169" w:type="dxa"/>
            <w:tcBorders>
              <w:top w:val="single" w:sz="4" w:space="0" w:color="auto"/>
              <w:left w:val="nil"/>
              <w:bottom w:val="single" w:sz="4" w:space="0" w:color="auto"/>
              <w:right w:val="single" w:sz="4" w:space="0" w:color="auto"/>
            </w:tcBorders>
            <w:shd w:val="clear" w:color="auto" w:fill="auto"/>
            <w:vAlign w:val="center"/>
          </w:tcPr>
          <w:p w14:paraId="3F832EAC" w14:textId="2E270BE3" w:rsidR="003D19DB" w:rsidRPr="00AA0E84" w:rsidRDefault="003D19DB" w:rsidP="003D19DB">
            <w:pPr>
              <w:jc w:val="center"/>
              <w:rPr>
                <w:rFonts w:eastAsia="Times New Roman" w:cs="Arial"/>
                <w:color w:val="000000"/>
                <w:sz w:val="18"/>
                <w:szCs w:val="18"/>
              </w:rPr>
            </w:pPr>
            <w:proofErr w:type="gramStart"/>
            <w:r>
              <w:rPr>
                <w:rFonts w:eastAsia="Times New Roman" w:cs="Arial"/>
                <w:color w:val="000000"/>
                <w:sz w:val="18"/>
                <w:szCs w:val="18"/>
              </w:rPr>
              <w:t>at</w:t>
            </w:r>
            <w:proofErr w:type="gramEnd"/>
            <w:r>
              <w:rPr>
                <w:rFonts w:eastAsia="Times New Roman" w:cs="Arial"/>
                <w:color w:val="000000"/>
                <w:sz w:val="18"/>
                <w:szCs w:val="18"/>
              </w:rPr>
              <w:t xml:space="preserve"> cull</w:t>
            </w:r>
          </w:p>
        </w:tc>
      </w:tr>
      <w:tr w:rsidR="00881B45" w:rsidRPr="002E5F78" w14:paraId="6402AAF4" w14:textId="77777777" w:rsidTr="00881B45">
        <w:trPr>
          <w:trHeight w:val="214"/>
        </w:trPr>
        <w:tc>
          <w:tcPr>
            <w:tcW w:w="244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039E3F" w14:textId="6A39FE05" w:rsidR="00881B45" w:rsidRDefault="00881B45" w:rsidP="004062E1">
            <w:pPr>
              <w:jc w:val="center"/>
              <w:rPr>
                <w:rFonts w:eastAsia="Times New Roman" w:cs="Arial"/>
                <w:b/>
                <w:bCs/>
                <w:color w:val="000000"/>
                <w:sz w:val="18"/>
                <w:szCs w:val="18"/>
              </w:rPr>
            </w:pPr>
            <w:r>
              <w:rPr>
                <w:rFonts w:eastAsia="Times New Roman" w:cs="Arial"/>
                <w:b/>
                <w:bCs/>
                <w:color w:val="000000"/>
                <w:sz w:val="18"/>
                <w:szCs w:val="18"/>
              </w:rPr>
              <w:t>Induced Immunity (I</w:t>
            </w:r>
            <w:r w:rsidRPr="003D19DB">
              <w:rPr>
                <w:rFonts w:eastAsia="Times New Roman" w:cs="Arial"/>
                <w:b/>
                <w:bCs/>
                <w:color w:val="000000"/>
                <w:sz w:val="18"/>
                <w:szCs w:val="18"/>
                <w:vertAlign w:val="subscript"/>
              </w:rPr>
              <w:t>i</w:t>
            </w:r>
            <w:r>
              <w:rPr>
                <w:rFonts w:eastAsia="Times New Roman" w:cs="Arial"/>
                <w:b/>
                <w:bCs/>
                <w:color w:val="000000"/>
                <w:sz w:val="18"/>
                <w:szCs w:val="18"/>
              </w:rPr>
              <w:t>)</w:t>
            </w:r>
          </w:p>
        </w:tc>
        <w:tc>
          <w:tcPr>
            <w:tcW w:w="4305" w:type="dxa"/>
            <w:tcBorders>
              <w:top w:val="single" w:sz="4" w:space="0" w:color="auto"/>
              <w:left w:val="nil"/>
              <w:bottom w:val="single" w:sz="4" w:space="0" w:color="auto"/>
              <w:right w:val="single" w:sz="4" w:space="0" w:color="auto"/>
            </w:tcBorders>
            <w:shd w:val="clear" w:color="auto" w:fill="auto"/>
            <w:vAlign w:val="center"/>
          </w:tcPr>
          <w:p w14:paraId="38DAA93C" w14:textId="4C7B1FDF" w:rsidR="00881B45" w:rsidRDefault="00881B45" w:rsidP="003D19DB">
            <w:pPr>
              <w:jc w:val="center"/>
              <w:rPr>
                <w:rFonts w:eastAsia="Times New Roman" w:cs="Arial"/>
                <w:color w:val="000000"/>
                <w:sz w:val="18"/>
                <w:szCs w:val="18"/>
              </w:rPr>
            </w:pPr>
            <w:r>
              <w:rPr>
                <w:rFonts w:eastAsia="Times New Roman" w:cs="Arial"/>
                <w:color w:val="000000"/>
                <w:sz w:val="18"/>
                <w:szCs w:val="18"/>
              </w:rPr>
              <w:t>Elevation in WBC count (infected – uninfected)</w:t>
            </w:r>
          </w:p>
        </w:tc>
        <w:tc>
          <w:tcPr>
            <w:tcW w:w="3037" w:type="dxa"/>
            <w:tcBorders>
              <w:top w:val="single" w:sz="4" w:space="0" w:color="auto"/>
              <w:left w:val="nil"/>
              <w:bottom w:val="single" w:sz="4" w:space="0" w:color="auto"/>
              <w:right w:val="single" w:sz="4" w:space="0" w:color="auto"/>
            </w:tcBorders>
            <w:shd w:val="clear" w:color="auto" w:fill="auto"/>
            <w:vAlign w:val="center"/>
          </w:tcPr>
          <w:p w14:paraId="379B2E2D" w14:textId="3824CE88" w:rsidR="00881B45" w:rsidRDefault="00881B45" w:rsidP="003D19DB">
            <w:pPr>
              <w:jc w:val="center"/>
              <w:rPr>
                <w:rFonts w:eastAsia="Times New Roman" w:cs="Arial"/>
                <w:color w:val="000000"/>
                <w:sz w:val="18"/>
                <w:szCs w:val="18"/>
              </w:rPr>
            </w:pPr>
            <w:r>
              <w:rPr>
                <w:rFonts w:eastAsia="Times New Roman" w:cs="Arial"/>
                <w:color w:val="000000"/>
                <w:sz w:val="18"/>
                <w:szCs w:val="18"/>
              </w:rPr>
              <w:t>Blood smear</w:t>
            </w:r>
          </w:p>
        </w:tc>
        <w:tc>
          <w:tcPr>
            <w:tcW w:w="1169" w:type="dxa"/>
            <w:tcBorders>
              <w:top w:val="single" w:sz="4" w:space="0" w:color="auto"/>
              <w:left w:val="nil"/>
              <w:bottom w:val="single" w:sz="4" w:space="0" w:color="auto"/>
              <w:right w:val="single" w:sz="4" w:space="0" w:color="auto"/>
            </w:tcBorders>
            <w:shd w:val="clear" w:color="auto" w:fill="auto"/>
            <w:vAlign w:val="center"/>
          </w:tcPr>
          <w:p w14:paraId="574743D8" w14:textId="1AEE4A81" w:rsidR="00881B45" w:rsidRDefault="00881B45" w:rsidP="003D19DB">
            <w:pPr>
              <w:jc w:val="center"/>
              <w:rPr>
                <w:rFonts w:eastAsia="Times New Roman" w:cs="Arial"/>
                <w:color w:val="000000"/>
                <w:sz w:val="18"/>
                <w:szCs w:val="18"/>
              </w:rPr>
            </w:pPr>
            <w:proofErr w:type="gramStart"/>
            <w:r>
              <w:rPr>
                <w:rFonts w:eastAsia="Times New Roman" w:cs="Arial"/>
                <w:color w:val="000000"/>
                <w:sz w:val="18"/>
                <w:szCs w:val="18"/>
              </w:rPr>
              <w:t>weekly</w:t>
            </w:r>
            <w:proofErr w:type="gramEnd"/>
          </w:p>
        </w:tc>
      </w:tr>
      <w:tr w:rsidR="00881B45" w:rsidRPr="002E5F78" w14:paraId="17A9DAC2" w14:textId="77777777" w:rsidTr="00881B45">
        <w:trPr>
          <w:trHeight w:val="214"/>
        </w:trPr>
        <w:tc>
          <w:tcPr>
            <w:tcW w:w="244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860F5DC" w14:textId="77777777" w:rsidR="00881B45" w:rsidRDefault="00881B45" w:rsidP="004062E1">
            <w:pPr>
              <w:jc w:val="center"/>
              <w:rPr>
                <w:rFonts w:eastAsia="Times New Roman" w:cs="Arial"/>
                <w:b/>
                <w:bCs/>
                <w:color w:val="000000"/>
                <w:sz w:val="18"/>
                <w:szCs w:val="18"/>
              </w:rPr>
            </w:pPr>
          </w:p>
        </w:tc>
        <w:tc>
          <w:tcPr>
            <w:tcW w:w="4305" w:type="dxa"/>
            <w:tcBorders>
              <w:top w:val="single" w:sz="4" w:space="0" w:color="auto"/>
              <w:left w:val="nil"/>
              <w:bottom w:val="single" w:sz="4" w:space="0" w:color="auto"/>
              <w:right w:val="single" w:sz="4" w:space="0" w:color="auto"/>
            </w:tcBorders>
            <w:shd w:val="clear" w:color="auto" w:fill="auto"/>
            <w:vAlign w:val="center"/>
          </w:tcPr>
          <w:p w14:paraId="1AC4DC21" w14:textId="2B50DD52" w:rsidR="00881B45" w:rsidRDefault="00881B45" w:rsidP="003D19DB">
            <w:pPr>
              <w:jc w:val="center"/>
              <w:rPr>
                <w:rFonts w:eastAsia="Times New Roman" w:cs="Arial"/>
                <w:color w:val="000000"/>
                <w:sz w:val="18"/>
                <w:szCs w:val="18"/>
              </w:rPr>
            </w:pPr>
            <w:r>
              <w:rPr>
                <w:rFonts w:eastAsia="Times New Roman" w:cs="Arial"/>
                <w:color w:val="000000"/>
                <w:sz w:val="18"/>
                <w:szCs w:val="18"/>
              </w:rPr>
              <w:t>Elevation in spleen mass (infected – uninfected)</w:t>
            </w:r>
          </w:p>
        </w:tc>
        <w:tc>
          <w:tcPr>
            <w:tcW w:w="3037" w:type="dxa"/>
            <w:tcBorders>
              <w:top w:val="single" w:sz="4" w:space="0" w:color="auto"/>
              <w:left w:val="nil"/>
              <w:bottom w:val="single" w:sz="4" w:space="0" w:color="auto"/>
              <w:right w:val="single" w:sz="4" w:space="0" w:color="auto"/>
            </w:tcBorders>
            <w:shd w:val="clear" w:color="auto" w:fill="auto"/>
            <w:vAlign w:val="center"/>
          </w:tcPr>
          <w:p w14:paraId="0D3DA459" w14:textId="58474B95" w:rsidR="00881B45" w:rsidRDefault="00881B45" w:rsidP="003D19DB">
            <w:pPr>
              <w:jc w:val="center"/>
              <w:rPr>
                <w:rFonts w:eastAsia="Times New Roman" w:cs="Arial"/>
                <w:color w:val="000000"/>
                <w:sz w:val="18"/>
                <w:szCs w:val="18"/>
              </w:rPr>
            </w:pPr>
            <w:r>
              <w:rPr>
                <w:rFonts w:eastAsia="Times New Roman" w:cs="Arial"/>
                <w:color w:val="000000"/>
                <w:sz w:val="18"/>
                <w:szCs w:val="18"/>
              </w:rPr>
              <w:t>Necropsy</w:t>
            </w:r>
          </w:p>
        </w:tc>
        <w:tc>
          <w:tcPr>
            <w:tcW w:w="1169" w:type="dxa"/>
            <w:tcBorders>
              <w:top w:val="single" w:sz="4" w:space="0" w:color="auto"/>
              <w:left w:val="nil"/>
              <w:bottom w:val="single" w:sz="4" w:space="0" w:color="auto"/>
              <w:right w:val="single" w:sz="4" w:space="0" w:color="auto"/>
            </w:tcBorders>
            <w:shd w:val="clear" w:color="auto" w:fill="auto"/>
            <w:vAlign w:val="center"/>
          </w:tcPr>
          <w:p w14:paraId="10D6B351" w14:textId="778DCC72" w:rsidR="00881B45" w:rsidRDefault="00881B45" w:rsidP="003D19DB">
            <w:pPr>
              <w:jc w:val="center"/>
              <w:rPr>
                <w:rFonts w:eastAsia="Times New Roman" w:cs="Arial"/>
                <w:color w:val="000000"/>
                <w:sz w:val="18"/>
                <w:szCs w:val="18"/>
              </w:rPr>
            </w:pPr>
            <w:proofErr w:type="gramStart"/>
            <w:r>
              <w:rPr>
                <w:rFonts w:eastAsia="Times New Roman" w:cs="Arial"/>
                <w:color w:val="000000"/>
                <w:sz w:val="18"/>
                <w:szCs w:val="18"/>
              </w:rPr>
              <w:t>at</w:t>
            </w:r>
            <w:proofErr w:type="gramEnd"/>
            <w:r>
              <w:rPr>
                <w:rFonts w:eastAsia="Times New Roman" w:cs="Arial"/>
                <w:color w:val="000000"/>
                <w:sz w:val="18"/>
                <w:szCs w:val="18"/>
              </w:rPr>
              <w:t xml:space="preserve"> cull</w:t>
            </w:r>
          </w:p>
        </w:tc>
      </w:tr>
      <w:tr w:rsidR="00881B45" w:rsidRPr="002E5F78" w14:paraId="1CBAC55C" w14:textId="77777777" w:rsidTr="00881B45">
        <w:trPr>
          <w:trHeight w:val="214"/>
        </w:trPr>
        <w:tc>
          <w:tcPr>
            <w:tcW w:w="244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4DA1CE5" w14:textId="77777777" w:rsidR="00881B45" w:rsidRDefault="00881B45" w:rsidP="004062E1">
            <w:pPr>
              <w:jc w:val="center"/>
              <w:rPr>
                <w:rFonts w:eastAsia="Times New Roman" w:cs="Arial"/>
                <w:b/>
                <w:bCs/>
                <w:color w:val="000000"/>
                <w:sz w:val="18"/>
                <w:szCs w:val="18"/>
              </w:rPr>
            </w:pPr>
          </w:p>
        </w:tc>
        <w:tc>
          <w:tcPr>
            <w:tcW w:w="4305" w:type="dxa"/>
            <w:tcBorders>
              <w:top w:val="single" w:sz="4" w:space="0" w:color="auto"/>
              <w:left w:val="nil"/>
              <w:bottom w:val="single" w:sz="4" w:space="0" w:color="auto"/>
              <w:right w:val="single" w:sz="4" w:space="0" w:color="auto"/>
            </w:tcBorders>
            <w:shd w:val="clear" w:color="auto" w:fill="auto"/>
            <w:vAlign w:val="center"/>
          </w:tcPr>
          <w:p w14:paraId="3E933BE8" w14:textId="2C0C3F2B" w:rsidR="00881B45" w:rsidRDefault="00881B45" w:rsidP="003D19DB">
            <w:pPr>
              <w:jc w:val="center"/>
              <w:rPr>
                <w:rFonts w:eastAsia="Times New Roman" w:cs="Arial"/>
                <w:color w:val="000000"/>
                <w:sz w:val="18"/>
                <w:szCs w:val="18"/>
              </w:rPr>
            </w:pPr>
            <w:r w:rsidRPr="00AA0E84">
              <w:rPr>
                <w:rFonts w:eastAsia="Times New Roman" w:cs="Arial"/>
                <w:i/>
                <w:iCs/>
                <w:color w:val="000000"/>
                <w:sz w:val="18"/>
                <w:szCs w:val="18"/>
              </w:rPr>
              <w:t xml:space="preserve">T. </w:t>
            </w:r>
            <w:proofErr w:type="spellStart"/>
            <w:proofErr w:type="gramStart"/>
            <w:r w:rsidRPr="00AA0E84">
              <w:rPr>
                <w:rFonts w:eastAsia="Times New Roman" w:cs="Arial"/>
                <w:i/>
                <w:iCs/>
                <w:color w:val="000000"/>
                <w:sz w:val="18"/>
                <w:szCs w:val="18"/>
              </w:rPr>
              <w:t>muris</w:t>
            </w:r>
            <w:proofErr w:type="spellEnd"/>
            <w:proofErr w:type="gramEnd"/>
            <w:r w:rsidRPr="00AA0E84">
              <w:rPr>
                <w:rFonts w:eastAsia="Times New Roman" w:cs="Arial"/>
                <w:color w:val="000000"/>
                <w:sz w:val="18"/>
                <w:szCs w:val="18"/>
              </w:rPr>
              <w:t xml:space="preserve"> specific antibodies</w:t>
            </w:r>
          </w:p>
        </w:tc>
        <w:tc>
          <w:tcPr>
            <w:tcW w:w="3037" w:type="dxa"/>
            <w:tcBorders>
              <w:top w:val="single" w:sz="4" w:space="0" w:color="auto"/>
              <w:left w:val="nil"/>
              <w:bottom w:val="single" w:sz="4" w:space="0" w:color="auto"/>
              <w:right w:val="single" w:sz="4" w:space="0" w:color="auto"/>
            </w:tcBorders>
            <w:shd w:val="clear" w:color="auto" w:fill="auto"/>
            <w:vAlign w:val="center"/>
          </w:tcPr>
          <w:p w14:paraId="316E0E65" w14:textId="6C441A7D" w:rsidR="00881B45" w:rsidRDefault="00881B45" w:rsidP="003D19DB">
            <w:pPr>
              <w:jc w:val="center"/>
              <w:rPr>
                <w:rFonts w:eastAsia="Times New Roman" w:cs="Arial"/>
                <w:color w:val="000000"/>
                <w:sz w:val="18"/>
                <w:szCs w:val="18"/>
              </w:rPr>
            </w:pPr>
            <w:proofErr w:type="spellStart"/>
            <w:r w:rsidRPr="00AA0E84">
              <w:rPr>
                <w:rFonts w:eastAsia="Times New Roman" w:cs="Arial"/>
                <w:color w:val="000000"/>
                <w:sz w:val="18"/>
                <w:szCs w:val="18"/>
              </w:rPr>
              <w:t>IgG</w:t>
            </w:r>
            <w:proofErr w:type="spellEnd"/>
            <w:r w:rsidRPr="00AA0E84">
              <w:rPr>
                <w:rFonts w:eastAsia="Times New Roman" w:cs="Arial"/>
                <w:color w:val="000000"/>
                <w:sz w:val="18"/>
                <w:szCs w:val="18"/>
              </w:rPr>
              <w:t xml:space="preserve"> ELISA</w:t>
            </w:r>
            <w:r w:rsidRPr="00AA0E84">
              <w:rPr>
                <w:rFonts w:eastAsia="Times New Roman" w:cs="Arial"/>
                <w:color w:val="000000"/>
                <w:sz w:val="18"/>
                <w:szCs w:val="18"/>
              </w:rPr>
              <w:fldChar w:fldCharType="begin"/>
            </w:r>
            <w:r>
              <w:rPr>
                <w:rFonts w:eastAsia="Times New Roman" w:cs="Arial"/>
                <w:color w:val="000000"/>
                <w:sz w:val="18"/>
                <w:szCs w:val="18"/>
              </w:rPr>
              <w:instrText xml:space="preserve"> ADDIN ZOTERO_ITEM CSL_CITATION {"citationID":"1pn6q7srfs","properties":{"formattedCitation":"{\\rtf \\super 56\\nosupersub{}}","plainCitation":"56"},"citationItems":[{"id":2292,"uris":["http://zotero.org/users/2169282/items/8GSC9KI2"],"uri":["http://zotero.org/users/2169282/items/8GSC9KI2"],"itemData":{"id":2292,"type":"article-journal","title":"Antibody isotype analysis of malaria-nematode co-infection: problems and solutions associated with cross-reactivity","container-title":"BMC Immunology","page":"6","volume":"11","issue":"1","source":"CrossRef","DOI":"10.1186/1471-2172-11-6","ISSN":"1471-2172","shortTitle":"Antibody isotype analysis of malaria-nematode co-infection","language":"en","author":[{"family":"Fairlie-Clarke","given":"Karen J"},{"family":"Lamb","given":"Tracey J"},{"family":"Langhorne","given":"Jean"},{"family":"Graham","given":"Andrea L"},{"family":"Allen","given":"Judith E"}],"issued":{"date-parts":[["2010"]]}}}],"schema":"https://github.com/citation-style-language/schema/raw/master/csl-citation.json"} </w:instrText>
            </w:r>
            <w:r w:rsidRPr="00AA0E84">
              <w:rPr>
                <w:rFonts w:eastAsia="Times New Roman" w:cs="Arial"/>
                <w:color w:val="000000"/>
                <w:sz w:val="18"/>
                <w:szCs w:val="18"/>
              </w:rPr>
              <w:fldChar w:fldCharType="separate"/>
            </w:r>
            <w:r w:rsidRPr="00BC1FF2">
              <w:rPr>
                <w:rFonts w:cs="Arial"/>
                <w:color w:val="000000"/>
                <w:sz w:val="18"/>
                <w:szCs w:val="24"/>
                <w:vertAlign w:val="superscript"/>
              </w:rPr>
              <w:t>56</w:t>
            </w:r>
            <w:r w:rsidRPr="00AA0E84">
              <w:rPr>
                <w:rFonts w:eastAsia="Times New Roman" w:cs="Arial"/>
                <w:color w:val="000000"/>
                <w:sz w:val="18"/>
                <w:szCs w:val="18"/>
              </w:rPr>
              <w:fldChar w:fldCharType="end"/>
            </w:r>
          </w:p>
        </w:tc>
        <w:tc>
          <w:tcPr>
            <w:tcW w:w="1169" w:type="dxa"/>
            <w:tcBorders>
              <w:top w:val="single" w:sz="4" w:space="0" w:color="auto"/>
              <w:left w:val="nil"/>
              <w:bottom w:val="single" w:sz="4" w:space="0" w:color="auto"/>
              <w:right w:val="single" w:sz="4" w:space="0" w:color="auto"/>
            </w:tcBorders>
            <w:shd w:val="clear" w:color="auto" w:fill="auto"/>
            <w:vAlign w:val="center"/>
          </w:tcPr>
          <w:p w14:paraId="662B0DBC" w14:textId="24736226" w:rsidR="00881B45" w:rsidRDefault="00881B45" w:rsidP="003D19DB">
            <w:pPr>
              <w:jc w:val="center"/>
              <w:rPr>
                <w:rFonts w:eastAsia="Times New Roman" w:cs="Arial"/>
                <w:color w:val="000000"/>
                <w:sz w:val="18"/>
                <w:szCs w:val="18"/>
              </w:rPr>
            </w:pPr>
            <w:proofErr w:type="gramStart"/>
            <w:r>
              <w:rPr>
                <w:rFonts w:eastAsia="Times New Roman" w:cs="Arial"/>
                <w:color w:val="000000"/>
                <w:sz w:val="18"/>
                <w:szCs w:val="18"/>
              </w:rPr>
              <w:t>weekly</w:t>
            </w:r>
            <w:proofErr w:type="gramEnd"/>
          </w:p>
        </w:tc>
      </w:tr>
    </w:tbl>
    <w:p w14:paraId="791762E5" w14:textId="38185F74" w:rsidR="00F237B2" w:rsidRDefault="0046758A" w:rsidP="00D445ED">
      <w:pPr>
        <w:rPr>
          <w:rFonts w:cs="Arial"/>
          <w:color w:val="000000" w:themeColor="text1"/>
          <w:sz w:val="16"/>
          <w:szCs w:val="18"/>
        </w:rPr>
      </w:pPr>
      <w:r w:rsidRPr="00CC767E">
        <w:rPr>
          <w:rFonts w:cs="Arial"/>
          <w:color w:val="000000" w:themeColor="text1"/>
          <w:sz w:val="16"/>
          <w:szCs w:val="18"/>
        </w:rPr>
        <w:t>ELISA: Enzyme linked immunosorbent assay,</w:t>
      </w:r>
      <w:r w:rsidR="007C4C05">
        <w:rPr>
          <w:rFonts w:cs="Arial"/>
          <w:color w:val="000000" w:themeColor="text1"/>
          <w:sz w:val="16"/>
          <w:szCs w:val="18"/>
        </w:rPr>
        <w:t xml:space="preserve"> WBC: white blood cell</w:t>
      </w:r>
      <w:r w:rsidR="003D3DF7">
        <w:rPr>
          <w:rFonts w:cs="Arial"/>
          <w:color w:val="000000" w:themeColor="text1"/>
          <w:sz w:val="16"/>
          <w:szCs w:val="18"/>
        </w:rPr>
        <w:t>,</w:t>
      </w:r>
      <w:r w:rsidR="00AA0E84">
        <w:rPr>
          <w:rFonts w:cs="Arial"/>
          <w:color w:val="000000" w:themeColor="text1"/>
          <w:sz w:val="16"/>
          <w:szCs w:val="18"/>
        </w:rPr>
        <w:t xml:space="preserve"> </w:t>
      </w:r>
      <w:proofErr w:type="spellStart"/>
      <w:r w:rsidR="003D3DF7">
        <w:rPr>
          <w:rFonts w:cs="Arial"/>
          <w:color w:val="000000" w:themeColor="text1"/>
          <w:sz w:val="16"/>
          <w:szCs w:val="18"/>
        </w:rPr>
        <w:t>IgG</w:t>
      </w:r>
      <w:proofErr w:type="spellEnd"/>
      <w:r w:rsidR="003D3DF7">
        <w:rPr>
          <w:rFonts w:cs="Arial"/>
          <w:color w:val="000000" w:themeColor="text1"/>
          <w:sz w:val="16"/>
          <w:szCs w:val="18"/>
        </w:rPr>
        <w:t>: Immunoglobulin G.</w:t>
      </w:r>
    </w:p>
    <w:p w14:paraId="52545ACC" w14:textId="77777777" w:rsidR="00D445ED" w:rsidRPr="00677DC7" w:rsidRDefault="00D445ED" w:rsidP="00D445ED">
      <w:pPr>
        <w:rPr>
          <w:rFonts w:cs="Arial"/>
          <w:color w:val="000000" w:themeColor="text1"/>
          <w:sz w:val="8"/>
          <w:szCs w:val="8"/>
        </w:rPr>
      </w:pPr>
    </w:p>
    <w:p w14:paraId="24B6D3A8" w14:textId="77777777" w:rsidR="003C1191" w:rsidRPr="002108E2" w:rsidRDefault="003C1191" w:rsidP="00ED5C39">
      <w:pPr>
        <w:ind w:left="450" w:hanging="450"/>
        <w:rPr>
          <w:rFonts w:cs="Arial"/>
          <w:b/>
        </w:rPr>
      </w:pPr>
      <w:r>
        <w:rPr>
          <w:rFonts w:cs="Arial"/>
          <w:b/>
        </w:rPr>
        <w:t xml:space="preserve">Q2.  What is the optimal treatment strategy to reverse the negative spiral and maximize health gains for hosts on a given nutritional plane? </w:t>
      </w:r>
    </w:p>
    <w:p w14:paraId="05CEC3E2" w14:textId="77777777" w:rsidR="00880AA9" w:rsidRPr="00677DC7" w:rsidRDefault="00880AA9" w:rsidP="00880AA9">
      <w:pPr>
        <w:rPr>
          <w:rFonts w:cs="Arial"/>
          <w:color w:val="000000" w:themeColor="text1"/>
          <w:sz w:val="8"/>
          <w:szCs w:val="8"/>
        </w:rPr>
      </w:pPr>
    </w:p>
    <w:p w14:paraId="2DDED326" w14:textId="3342F24D" w:rsidR="009F0EBE" w:rsidRDefault="0075163A" w:rsidP="009F0EBE">
      <w:pPr>
        <w:ind w:firstLine="720"/>
        <w:rPr>
          <w:rFonts w:cs="Arial"/>
          <w:color w:val="000000" w:themeColor="text1"/>
        </w:rPr>
      </w:pPr>
      <w:r w:rsidRPr="00573177">
        <w:rPr>
          <w:rFonts w:cs="Arial"/>
          <w:b/>
          <w:color w:val="000000" w:themeColor="text1"/>
        </w:rPr>
        <w:t>Surprisingly, a combined approach including both supplementary feeding and anthelmintic treatment has rarely been applied in laboratory or human studies</w:t>
      </w:r>
      <w:r w:rsidRPr="00D07473">
        <w:rPr>
          <w:rFonts w:cs="Arial"/>
          <w:color w:val="000000" w:themeColor="text1"/>
        </w:rPr>
        <w:t xml:space="preserve">, despite evidence that both anthelmintic treatment and supplementary feeding </w:t>
      </w:r>
      <w:r>
        <w:rPr>
          <w:rFonts w:cs="Arial"/>
          <w:color w:val="000000" w:themeColor="text1"/>
        </w:rPr>
        <w:t>may be</w:t>
      </w:r>
      <w:r w:rsidRPr="00D07473">
        <w:rPr>
          <w:rFonts w:cs="Arial"/>
          <w:color w:val="000000" w:themeColor="text1"/>
        </w:rPr>
        <w:t xml:space="preserve"> necessary to achieve positive health </w:t>
      </w:r>
      <w:r w:rsidRPr="00573177">
        <w:rPr>
          <w:rFonts w:cs="Arial"/>
          <w:color w:val="000000" w:themeColor="text1"/>
        </w:rPr>
        <w:t xml:space="preserve">outcomes </w:t>
      </w:r>
      <w:r w:rsidRPr="00573177">
        <w:rPr>
          <w:rFonts w:cs="Arial"/>
          <w:color w:val="000000" w:themeColor="text1"/>
        </w:rPr>
        <w:fldChar w:fldCharType="begin"/>
      </w:r>
      <w:r w:rsidR="00BC1FF2">
        <w:rPr>
          <w:rFonts w:cs="Arial"/>
          <w:color w:val="000000" w:themeColor="text1"/>
        </w:rPr>
        <w:instrText xml:space="preserve"> ADDIN ZOTERO_ITEM CSL_CITATION {"citationID":"fEIC3le4","properties":{"formattedCitation":"{\\rtf \\super 15,57\\nosupersub{}}","plainCitation":"15,57"},"citationItems":[{"id":1903,"uris":["http://zotero.org/users/2169282/items/DJBNFWTC"],"uri":["http://zotero.org/users/2169282/items/DJBNFWTC"],"itemData":{"id":1903,"type":"article-journal","title":"Effect of periodic deworming on nutritional status of Ascaris-infested preschool children receiving supplementary food","container-title":"Lancet","page":"108-110","volume":"2","issue":"8029","shortTitle":"Effect of periodic deworming on nutritional status of Ascaris-infested preschool children receiving supplementary food","author":[{"family":"Gupta","given":"M. C."},{"family":"Arora","given":"K. L."},{"family":"Mithal","given":"S."},{"family":"Tandon","given":"B. N."}],"issued":{"date-parts":[["1977"]]}}},{"id":2117,"uris":["http://zotero.org/users/2169282/items/F842749H"],"uri":["http://zotero.org/users/2169282/items/F842749H"],"itemData":{"id":2117,"type":"article-journal","title":"Micronutrient supplements for children after deworming","container-title":"The Lancet Infectious Diseases","page":"297-302","volume":"7","issue":"4","source":"ProQuest","abstract":"The availability of a few inexpensive, single-dose drugs to treat soil-transmitted helminths and schistosomiasis offers the potential to reduce a considerable burden of acute disease, especially among children in sub-Saharan Africa. These treatments are being promoted as \"rapid impact interventions\". However, if helminth infections cause underweight, stunting, anaemia, and impaired mental development in children, how will removing worms alone lead to recovery without treating the underlying deficits that have been caused or made worse by helminth disease? Energy, protein, and micronutrients are required by children who are underweight or who have stunted growth; children who are anaemic will require iron and other micronutrients for haemopoiesis; and children who have lost education will need remedial teaching. Treating neglected worm diseases is an essential first step to good health, but anthelmintic drugs need to be integrated with simple and inexpensive nutritional interventions such as micronutrient supplements to promote recovery and have a rapid effect.","ISSN":"14733099","language":"English","author":[{"family":"Hall","given":"Andrew"}],"issued":{"date-parts":[["2007",4]]}}}],"schema":"https://github.com/citation-style-language/schema/raw/master/csl-citation.json"} </w:instrText>
      </w:r>
      <w:r w:rsidRPr="00573177">
        <w:rPr>
          <w:rFonts w:cs="Arial"/>
          <w:color w:val="000000" w:themeColor="text1"/>
        </w:rPr>
        <w:fldChar w:fldCharType="separate"/>
      </w:r>
      <w:r w:rsidR="00BC1FF2" w:rsidRPr="00BC1FF2">
        <w:rPr>
          <w:rFonts w:cs="Arial"/>
          <w:color w:val="000000"/>
          <w:szCs w:val="24"/>
          <w:vertAlign w:val="superscript"/>
        </w:rPr>
        <w:t>15,57</w:t>
      </w:r>
      <w:r w:rsidRPr="00573177">
        <w:rPr>
          <w:rFonts w:cs="Arial"/>
          <w:color w:val="000000" w:themeColor="text1"/>
        </w:rPr>
        <w:fldChar w:fldCharType="end"/>
      </w:r>
      <w:r w:rsidRPr="00573177">
        <w:rPr>
          <w:rFonts w:cs="Arial"/>
          <w:color w:val="000000" w:themeColor="text1"/>
        </w:rPr>
        <w:t xml:space="preserve">. </w:t>
      </w:r>
      <w:r>
        <w:rPr>
          <w:rFonts w:cs="Arial"/>
          <w:color w:val="000000" w:themeColor="text1"/>
        </w:rPr>
        <w:t xml:space="preserve">The empirical data and best-fit dynamic </w:t>
      </w:r>
      <w:ins w:id="69" w:author="Clay" w:date="2015-07-23T12:07:00Z">
        <w:r w:rsidR="00975F31">
          <w:rPr>
            <w:rFonts w:cs="Arial"/>
            <w:color w:val="000000" w:themeColor="text1"/>
          </w:rPr>
          <w:t>D</w:t>
        </w:r>
      </w:ins>
      <w:r>
        <w:rPr>
          <w:rFonts w:cs="Arial"/>
          <w:color w:val="000000" w:themeColor="text1"/>
        </w:rPr>
        <w:t xml:space="preserve">EB model </w:t>
      </w:r>
      <w:r w:rsidR="009F0EBE">
        <w:rPr>
          <w:rFonts w:cs="Arial"/>
          <w:color w:val="000000" w:themeColor="text1"/>
        </w:rPr>
        <w:t xml:space="preserve">(Q1) </w:t>
      </w:r>
      <w:r>
        <w:rPr>
          <w:rFonts w:cs="Arial"/>
          <w:color w:val="000000" w:themeColor="text1"/>
        </w:rPr>
        <w:t xml:space="preserve">can provide informed answers to critical questions for treating GI helminth infection. </w:t>
      </w:r>
      <w:r w:rsidRPr="00172105">
        <w:rPr>
          <w:rFonts w:cs="Arial"/>
          <w:b/>
          <w:color w:val="000000" w:themeColor="text1"/>
        </w:rPr>
        <w:t>For example, the relationship between resources and resistance responses</w:t>
      </w:r>
      <w:r>
        <w:rPr>
          <w:rFonts w:cs="Arial"/>
          <w:b/>
          <w:color w:val="000000" w:themeColor="text1"/>
        </w:rPr>
        <w:t xml:space="preserve"> (from plots such as Fig 2B)</w:t>
      </w:r>
      <w:r w:rsidRPr="00172105">
        <w:rPr>
          <w:rFonts w:cs="Arial"/>
          <w:b/>
          <w:color w:val="000000" w:themeColor="text1"/>
        </w:rPr>
        <w:t xml:space="preserve"> can </w:t>
      </w:r>
      <w:r w:rsidRPr="007571B5">
        <w:rPr>
          <w:rFonts w:cs="Arial"/>
          <w:b/>
          <w:color w:val="000000" w:themeColor="text1"/>
        </w:rPr>
        <w:t xml:space="preserve">be used to identify ‘tipping </w:t>
      </w:r>
      <w:r w:rsidRPr="00AE7FD2">
        <w:rPr>
          <w:rFonts w:cs="Arial"/>
          <w:b/>
          <w:color w:val="000000" w:themeColor="text1"/>
        </w:rPr>
        <w:t>points’ where modifying resource quality may be most effective for reducing disease susceptibility.</w:t>
      </w:r>
      <w:r w:rsidRPr="0075163A">
        <w:rPr>
          <w:rFonts w:cs="Arial"/>
          <w:color w:val="000000" w:themeColor="text1"/>
        </w:rPr>
        <w:t xml:space="preserve"> </w:t>
      </w:r>
      <w:r w:rsidRPr="00AE7FD2">
        <w:rPr>
          <w:rFonts w:cs="Arial"/>
          <w:color w:val="000000" w:themeColor="text1"/>
        </w:rPr>
        <w:t>Critically, under some mechanistic resource distribution scenarios, parasite replication is</w:t>
      </w:r>
      <w:r>
        <w:rPr>
          <w:rFonts w:cs="Arial"/>
          <w:color w:val="000000" w:themeColor="text1"/>
        </w:rPr>
        <w:t xml:space="preserve"> highest at intermediate or high resource levels </w:t>
      </w:r>
      <w:r>
        <w:rPr>
          <w:rFonts w:cs="Arial"/>
          <w:color w:val="000000" w:themeColor="text1"/>
        </w:rPr>
        <w:fldChar w:fldCharType="begin"/>
      </w:r>
      <w:r w:rsidR="001A7199">
        <w:rPr>
          <w:rFonts w:cs="Arial"/>
          <w:color w:val="000000" w:themeColor="text1"/>
        </w:rPr>
        <w:instrText xml:space="preserve"> ADDIN ZOTERO_ITEM CSL_CITATION {"citationID":"jp397lfe0","properties":{"formattedCitation":"{\\rtf \\super 35\\nosupersub{}}","plainCitation":"35"},"citationItems":[{"id":2429,"uris":["http://zotero.org/users/2169282/items/PZ3MCATX"],"uri":["http://zotero.org/users/2169282/items/PZ3MCATX"],"itemData":{"id":2429,"type":"article-journal","title":"Disentangling the interaction among host resources, the immune system and pathogens","container-title":"Ecology Letters","page":"284-293","volume":"17","issue":"3","abstract":"The interaction between the immune system and pathogens is often characterised as a predator–prey interaction. This characterisation ignores the fact that both require host resources to reproduce. Here, we propose novel theory that considers how these resource requirements can modify the interaction between the immune system and pathogens. We derive a series of models to describe the energetic interaction between the immune system and pathogens, from fully independent resources to direct competition for the same resource. We show that increasing within-host resource supply has qualitatively distinct effects under these different scenarios. In particular, we show the conditions for which pathogen load is expected to increase, decrease or even peak at intermediate resource supply. We survey the empirical literature and find evidence for all three patterns. These patterns are not explained by previous theory, suggesting that competition for host resources can have a strong influence on the outcome of disease.","DOI":"10.1111/ele.12229","ISSN":"1461-0248","shortTitle":"Disentangling the interaction among host resources, the immune system and pathogens","author":[{"family":"Cressler","given":"Clayton E."},{"family":"Nelson","given":"William A."},{"family":"Day","given":"Troy"},{"family":"McCauley","given":"Edward"}],"issued":{"date-parts":[["2014"]]}}}],"schema":"https://github.com/citation-style-language/schema/raw/master/csl-citation.json"} </w:instrText>
      </w:r>
      <w:r>
        <w:rPr>
          <w:rFonts w:cs="Arial"/>
          <w:color w:val="000000" w:themeColor="text1"/>
        </w:rPr>
        <w:fldChar w:fldCharType="separate"/>
      </w:r>
      <w:r w:rsidR="001A7199" w:rsidRPr="001A7199">
        <w:rPr>
          <w:rFonts w:cs="Arial"/>
          <w:color w:val="000000"/>
          <w:szCs w:val="24"/>
          <w:vertAlign w:val="superscript"/>
        </w:rPr>
        <w:t>35</w:t>
      </w:r>
      <w:r>
        <w:rPr>
          <w:rFonts w:cs="Arial"/>
          <w:color w:val="000000" w:themeColor="text1"/>
        </w:rPr>
        <w:fldChar w:fldCharType="end"/>
      </w:r>
      <w:r>
        <w:rPr>
          <w:rFonts w:cs="Arial"/>
          <w:color w:val="000000" w:themeColor="text1"/>
        </w:rPr>
        <w:t xml:space="preserve">. Under those circumstances, I predict increasing host resources will, counterproductively, lead to higher parasite reproduction and disease transmission. </w:t>
      </w:r>
      <w:r w:rsidR="0055038C" w:rsidRPr="00573177">
        <w:rPr>
          <w:rFonts w:cs="Arial"/>
          <w:b/>
          <w:color w:val="000000" w:themeColor="text1"/>
        </w:rPr>
        <w:t>To maximize the benefits of resource supplementation, we first need to understand the conditions under which resource</w:t>
      </w:r>
      <w:r w:rsidR="0055038C">
        <w:rPr>
          <w:rFonts w:cs="Arial"/>
          <w:b/>
          <w:color w:val="000000" w:themeColor="text1"/>
        </w:rPr>
        <w:t xml:space="preserve">s </w:t>
      </w:r>
      <w:r w:rsidR="0055038C" w:rsidRPr="00573177">
        <w:rPr>
          <w:rFonts w:cs="Arial"/>
          <w:b/>
          <w:color w:val="000000" w:themeColor="text1"/>
        </w:rPr>
        <w:t>can enhance or supplant anthelmintic treatment by enhancing host immunity.</w:t>
      </w:r>
      <w:r w:rsidR="0055038C">
        <w:rPr>
          <w:rFonts w:cs="Arial"/>
          <w:b/>
          <w:color w:val="000000" w:themeColor="text1"/>
        </w:rPr>
        <w:t xml:space="preserve"> My work will fill that gap. </w:t>
      </w:r>
    </w:p>
    <w:p w14:paraId="168E564C" w14:textId="08974329" w:rsidR="00770C81" w:rsidRPr="007F3F95" w:rsidRDefault="0055038C" w:rsidP="007F3F95">
      <w:pPr>
        <w:ind w:firstLine="720"/>
        <w:rPr>
          <w:rFonts w:cs="Arial"/>
          <w:color w:val="000000" w:themeColor="text1"/>
        </w:rPr>
      </w:pPr>
      <w:r>
        <w:rPr>
          <w:rFonts w:cs="Arial"/>
          <w:color w:val="000000" w:themeColor="text1"/>
        </w:rPr>
        <w:t xml:space="preserve">This factorial experiment will also test the effectiveness of resource supplementation prior and post-helminth infection to mimic potential intervention strategies in human populations. Resource supplementation prior to infection will likely increase host growth and stored resources, and the DEB model will predict whether those stored resources will be preferentially </w:t>
      </w:r>
      <w:commentRangeStart w:id="70"/>
      <w:r>
        <w:rPr>
          <w:rFonts w:cs="Arial"/>
          <w:color w:val="000000" w:themeColor="text1"/>
        </w:rPr>
        <w:t xml:space="preserve">allocated </w:t>
      </w:r>
      <w:commentRangeEnd w:id="70"/>
      <w:r w:rsidR="00DF4174">
        <w:rPr>
          <w:rStyle w:val="CommentReference"/>
        </w:rPr>
        <w:commentReference w:id="70"/>
      </w:r>
      <w:r>
        <w:rPr>
          <w:rFonts w:cs="Arial"/>
          <w:color w:val="000000" w:themeColor="text1"/>
        </w:rPr>
        <w:t xml:space="preserve">to immune defenses (to the benefit of host health) or to fuel parasite replication (to the detriment of host health). </w:t>
      </w:r>
      <w:commentRangeStart w:id="71"/>
      <w:r>
        <w:rPr>
          <w:rFonts w:cs="Arial"/>
          <w:color w:val="000000" w:themeColor="text1"/>
        </w:rPr>
        <w:t xml:space="preserve">Resource supplementation post-infection will not significantly improve </w:t>
      </w:r>
      <w:r w:rsidR="00182490">
        <w:rPr>
          <w:rFonts w:cs="Arial"/>
          <w:color w:val="000000" w:themeColor="text1"/>
        </w:rPr>
        <w:t>individual</w:t>
      </w:r>
      <w:r>
        <w:rPr>
          <w:rFonts w:cs="Arial"/>
          <w:color w:val="000000" w:themeColor="text1"/>
        </w:rPr>
        <w:t xml:space="preserve"> health if the parasite has preferential access or reduces digestive efficiency</w:t>
      </w:r>
      <w:commentRangeEnd w:id="71"/>
      <w:r w:rsidR="00DF4174">
        <w:rPr>
          <w:rStyle w:val="CommentReference"/>
        </w:rPr>
        <w:commentReference w:id="71"/>
      </w:r>
      <w:r>
        <w:rPr>
          <w:rFonts w:cs="Arial"/>
          <w:color w:val="000000" w:themeColor="text1"/>
        </w:rPr>
        <w:t xml:space="preserve">, but will improve outcomes if those resources can be allocated to resistance or tolerance responses. </w:t>
      </w:r>
      <w:commentRangeStart w:id="72"/>
      <w:r w:rsidR="00907EF1" w:rsidRPr="00070D9C">
        <w:rPr>
          <w:rFonts w:cs="Arial"/>
          <w:b/>
          <w:color w:val="000000" w:themeColor="text1"/>
        </w:rPr>
        <w:t>Accordingly, m</w:t>
      </w:r>
      <w:r w:rsidR="00770C81" w:rsidRPr="00070D9C">
        <w:rPr>
          <w:rFonts w:cs="Arial"/>
          <w:b/>
          <w:color w:val="000000" w:themeColor="text1"/>
        </w:rPr>
        <w:t xml:space="preserve">anipulating whether individuals receive high quality resources before and/or after infection will allow me to test whether parasites </w:t>
      </w:r>
      <w:r w:rsidR="00907EF1" w:rsidRPr="00070D9C">
        <w:rPr>
          <w:rFonts w:cs="Arial"/>
          <w:b/>
          <w:color w:val="000000" w:themeColor="text1"/>
        </w:rPr>
        <w:t>or</w:t>
      </w:r>
      <w:r w:rsidR="00770C81" w:rsidRPr="00070D9C">
        <w:rPr>
          <w:rFonts w:cs="Arial"/>
          <w:b/>
          <w:color w:val="000000" w:themeColor="text1"/>
        </w:rPr>
        <w:t xml:space="preserve"> induced immune responses have </w:t>
      </w:r>
      <w:r w:rsidR="00907EF1" w:rsidRPr="00070D9C">
        <w:rPr>
          <w:rFonts w:cs="Arial"/>
          <w:b/>
          <w:color w:val="000000" w:themeColor="text1"/>
        </w:rPr>
        <w:t xml:space="preserve">preferential </w:t>
      </w:r>
      <w:r w:rsidR="00770C81" w:rsidRPr="00070D9C">
        <w:rPr>
          <w:rFonts w:cs="Arial"/>
          <w:b/>
          <w:color w:val="000000" w:themeColor="text1"/>
        </w:rPr>
        <w:t>access to stored reserves, ingested resources, or both</w:t>
      </w:r>
      <w:commentRangeEnd w:id="72"/>
      <w:r w:rsidR="00DF4174">
        <w:rPr>
          <w:rStyle w:val="CommentReference"/>
        </w:rPr>
        <w:commentReference w:id="72"/>
      </w:r>
      <w:r w:rsidR="00770C81" w:rsidRPr="00070D9C">
        <w:rPr>
          <w:rFonts w:cs="Arial"/>
          <w:b/>
          <w:color w:val="000000" w:themeColor="text1"/>
        </w:rPr>
        <w:t>.</w:t>
      </w:r>
      <w:r w:rsidR="00770C81">
        <w:rPr>
          <w:rFonts w:cs="Arial"/>
          <w:color w:val="000000" w:themeColor="text1"/>
        </w:rPr>
        <w:t xml:space="preserve"> </w:t>
      </w:r>
      <w:r w:rsidR="007F3F95">
        <w:rPr>
          <w:rFonts w:cs="Arial"/>
          <w:color w:val="000000" w:themeColor="text1"/>
        </w:rPr>
        <w:t xml:space="preserve">For </w:t>
      </w:r>
      <w:r w:rsidR="007F3F95" w:rsidRPr="00036D88">
        <w:rPr>
          <w:rFonts w:cs="Arial"/>
          <w:i/>
          <w:color w:val="000000" w:themeColor="text1"/>
        </w:rPr>
        <w:t xml:space="preserve">T. </w:t>
      </w:r>
      <w:proofErr w:type="spellStart"/>
      <w:r w:rsidR="007F3F95" w:rsidRPr="00036D88">
        <w:rPr>
          <w:rFonts w:cs="Arial"/>
          <w:i/>
          <w:color w:val="000000" w:themeColor="text1"/>
        </w:rPr>
        <w:t>muris</w:t>
      </w:r>
      <w:proofErr w:type="spellEnd"/>
      <w:r w:rsidR="007F3F95">
        <w:rPr>
          <w:rFonts w:cs="Arial"/>
          <w:i/>
          <w:color w:val="000000" w:themeColor="text1"/>
        </w:rPr>
        <w:t xml:space="preserve"> </w:t>
      </w:r>
      <w:r w:rsidR="007F3F95">
        <w:rPr>
          <w:rFonts w:cs="Arial"/>
          <w:color w:val="000000" w:themeColor="text1"/>
        </w:rPr>
        <w:t xml:space="preserve">(hypothesized to </w:t>
      </w:r>
      <w:r w:rsidR="00425E6B">
        <w:rPr>
          <w:rFonts w:cs="Arial"/>
          <w:color w:val="000000" w:themeColor="text1"/>
        </w:rPr>
        <w:t xml:space="preserve">be </w:t>
      </w:r>
      <w:r w:rsidR="007F3F95">
        <w:rPr>
          <w:rFonts w:cs="Arial"/>
          <w:color w:val="000000" w:themeColor="text1"/>
        </w:rPr>
        <w:t xml:space="preserve">a parasite of ingested resources), the DEB model predicts… </w:t>
      </w:r>
      <w:r w:rsidR="007F3F95" w:rsidRPr="00DC4A30">
        <w:rPr>
          <w:rFonts w:cs="Arial"/>
          <w:color w:val="000000" w:themeColor="text1"/>
          <w:highlight w:val="cyan"/>
        </w:rPr>
        <w:t>[</w:t>
      </w:r>
      <w:proofErr w:type="gramStart"/>
      <w:r w:rsidR="007F3F95" w:rsidRPr="00DC4A30">
        <w:rPr>
          <w:rFonts w:cs="Arial"/>
          <w:color w:val="000000" w:themeColor="text1"/>
          <w:highlight w:val="cyan"/>
        </w:rPr>
        <w:t>insert</w:t>
      </w:r>
      <w:proofErr w:type="gramEnd"/>
      <w:r w:rsidR="007F3F95" w:rsidRPr="00DC4A30">
        <w:rPr>
          <w:rFonts w:cs="Arial"/>
          <w:color w:val="000000" w:themeColor="text1"/>
          <w:highlight w:val="cyan"/>
        </w:rPr>
        <w:t xml:space="preserve"> graph</w:t>
      </w:r>
      <w:r w:rsidR="007F3F95">
        <w:rPr>
          <w:rFonts w:cs="Arial"/>
          <w:color w:val="000000" w:themeColor="text1"/>
          <w:highlight w:val="cyan"/>
        </w:rPr>
        <w:t>(</w:t>
      </w:r>
      <w:r w:rsidR="007F3F95" w:rsidRPr="00DC4A30">
        <w:rPr>
          <w:rFonts w:cs="Arial"/>
          <w:color w:val="000000" w:themeColor="text1"/>
          <w:highlight w:val="cyan"/>
        </w:rPr>
        <w:t>s</w:t>
      </w:r>
      <w:r w:rsidR="007F3F95">
        <w:rPr>
          <w:rFonts w:cs="Arial"/>
          <w:color w:val="000000" w:themeColor="text1"/>
          <w:highlight w:val="cyan"/>
        </w:rPr>
        <w:t>)</w:t>
      </w:r>
      <w:r w:rsidR="007F3F95" w:rsidRPr="00DC4A30">
        <w:rPr>
          <w:rFonts w:cs="Arial"/>
          <w:color w:val="000000" w:themeColor="text1"/>
          <w:highlight w:val="cyan"/>
        </w:rPr>
        <w:t xml:space="preserve"> </w:t>
      </w:r>
      <w:r w:rsidR="008C03C3">
        <w:rPr>
          <w:rFonts w:cs="Arial"/>
          <w:color w:val="000000" w:themeColor="text1"/>
          <w:highlight w:val="cyan"/>
        </w:rPr>
        <w:t xml:space="preserve">(Fig 5) </w:t>
      </w:r>
      <w:r w:rsidR="007F3F95" w:rsidRPr="00DC4A30">
        <w:rPr>
          <w:rFonts w:cs="Arial"/>
          <w:color w:val="000000" w:themeColor="text1"/>
          <w:highlight w:val="cyan"/>
        </w:rPr>
        <w:t>showing predictions for pre/post feeding on host condition and</w:t>
      </w:r>
      <w:r w:rsidR="007F3F95">
        <w:rPr>
          <w:rFonts w:cs="Arial"/>
          <w:color w:val="000000" w:themeColor="text1"/>
          <w:highlight w:val="cyan"/>
        </w:rPr>
        <w:t>/or</w:t>
      </w:r>
      <w:r w:rsidR="007F3F95" w:rsidRPr="00DC4A30">
        <w:rPr>
          <w:rFonts w:cs="Arial"/>
          <w:color w:val="000000" w:themeColor="text1"/>
          <w:highlight w:val="cyan"/>
        </w:rPr>
        <w:t xml:space="preserve"> parasite biomass]</w:t>
      </w:r>
      <w:r w:rsidR="007F3F95">
        <w:rPr>
          <w:rFonts w:cs="Arial"/>
          <w:color w:val="000000" w:themeColor="text1"/>
        </w:rPr>
        <w:t>.</w:t>
      </w:r>
    </w:p>
    <w:p w14:paraId="7991EA19" w14:textId="50ED0858" w:rsidR="00E5477C" w:rsidRDefault="007F3F95" w:rsidP="00E5477C">
      <w:pPr>
        <w:ind w:firstLine="720"/>
        <w:rPr>
          <w:rFonts w:cs="Arial"/>
          <w:color w:val="000000" w:themeColor="text1"/>
          <w:highlight w:val="cyan"/>
        </w:rPr>
      </w:pPr>
      <w:r>
        <w:rPr>
          <w:rFonts w:cs="Arial"/>
          <w:color w:val="000000" w:themeColor="text1"/>
        </w:rPr>
        <w:t xml:space="preserve">Specifically, I will use the DEB model to predict (1) </w:t>
      </w:r>
      <w:r w:rsidR="00425E6B">
        <w:rPr>
          <w:rFonts w:cs="Arial"/>
          <w:color w:val="000000" w:themeColor="text1"/>
        </w:rPr>
        <w:t xml:space="preserve">changes resource levels that will maximize gains in </w:t>
      </w:r>
      <w:r w:rsidR="00EA0BC6">
        <w:rPr>
          <w:rFonts w:cs="Arial"/>
          <w:color w:val="000000" w:themeColor="text1"/>
        </w:rPr>
        <w:t xml:space="preserve">individual health </w:t>
      </w:r>
      <w:r>
        <w:rPr>
          <w:rFonts w:cs="Arial"/>
          <w:color w:val="000000" w:themeColor="text1"/>
        </w:rPr>
        <w:t xml:space="preserve">and (2) how hosts and parasites will respond to resource </w:t>
      </w:r>
      <w:r w:rsidRPr="00F75A25">
        <w:rPr>
          <w:rFonts w:cs="Arial"/>
          <w:color w:val="000000" w:themeColor="text1"/>
        </w:rPr>
        <w:t>supplementation under four conditions: no supplementation</w:t>
      </w:r>
      <w:r w:rsidR="00EA0BC6" w:rsidRPr="00F75A25">
        <w:rPr>
          <w:rFonts w:cs="Arial"/>
          <w:color w:val="000000" w:themeColor="text1"/>
        </w:rPr>
        <w:t>, and supplementation before, after</w:t>
      </w:r>
      <w:r w:rsidRPr="00F75A25">
        <w:rPr>
          <w:rFonts w:cs="Arial"/>
          <w:color w:val="000000" w:themeColor="text1"/>
        </w:rPr>
        <w:t>, or throughout infection.</w:t>
      </w:r>
      <w:r w:rsidR="00EA0BC6" w:rsidRPr="00F75A25">
        <w:rPr>
          <w:rFonts w:cs="Arial"/>
          <w:color w:val="000000" w:themeColor="text1"/>
        </w:rPr>
        <w:t xml:space="preserve"> </w:t>
      </w:r>
      <w:r w:rsidR="001255AF" w:rsidRPr="00F75A25">
        <w:rPr>
          <w:rFonts w:cs="Arial"/>
          <w:color w:val="000000" w:themeColor="text1"/>
        </w:rPr>
        <w:t>Th</w:t>
      </w:r>
      <w:r w:rsidR="008C03C3">
        <w:rPr>
          <w:rFonts w:cs="Arial"/>
          <w:color w:val="000000" w:themeColor="text1"/>
        </w:rPr>
        <w:t>e</w:t>
      </w:r>
      <w:r w:rsidR="001255AF" w:rsidRPr="00F75A25">
        <w:rPr>
          <w:rFonts w:cs="Arial"/>
          <w:color w:val="000000" w:themeColor="text1"/>
        </w:rPr>
        <w:t xml:space="preserve">se four resource treatments will be crossed with three helminth treatments: uninfected controls, </w:t>
      </w:r>
      <w:r w:rsidR="00CE20DC" w:rsidRPr="00F75A25">
        <w:rPr>
          <w:rFonts w:cs="Arial"/>
          <w:i/>
          <w:color w:val="000000" w:themeColor="text1"/>
        </w:rPr>
        <w:t xml:space="preserve">T. </w:t>
      </w:r>
      <w:proofErr w:type="spellStart"/>
      <w:r w:rsidR="00CE20DC" w:rsidRPr="00F75A25">
        <w:rPr>
          <w:rFonts w:cs="Arial"/>
          <w:i/>
          <w:color w:val="000000" w:themeColor="text1"/>
        </w:rPr>
        <w:t>muris</w:t>
      </w:r>
      <w:proofErr w:type="spellEnd"/>
      <w:r w:rsidR="00CE20DC" w:rsidRPr="00F75A25">
        <w:rPr>
          <w:rFonts w:cs="Arial"/>
          <w:color w:val="000000" w:themeColor="text1"/>
        </w:rPr>
        <w:t xml:space="preserve"> infection, or </w:t>
      </w:r>
      <w:r w:rsidR="00CE20DC" w:rsidRPr="00F75A25">
        <w:rPr>
          <w:rFonts w:cs="Arial"/>
          <w:i/>
          <w:color w:val="000000" w:themeColor="text1"/>
        </w:rPr>
        <w:t xml:space="preserve">T. </w:t>
      </w:r>
      <w:proofErr w:type="spellStart"/>
      <w:r w:rsidR="00CE20DC" w:rsidRPr="00F75A25">
        <w:rPr>
          <w:rFonts w:cs="Arial"/>
          <w:i/>
          <w:color w:val="000000" w:themeColor="text1"/>
        </w:rPr>
        <w:t>muris</w:t>
      </w:r>
      <w:proofErr w:type="spellEnd"/>
      <w:r w:rsidR="00CE20DC" w:rsidRPr="00F75A25">
        <w:rPr>
          <w:rFonts w:cs="Arial"/>
          <w:color w:val="000000" w:themeColor="text1"/>
        </w:rPr>
        <w:t xml:space="preserve"> infection followed by anthelmintic treatment</w:t>
      </w:r>
      <w:r w:rsidR="00E5477C" w:rsidRPr="00F75A25">
        <w:rPr>
          <w:rFonts w:cs="Arial"/>
          <w:color w:val="000000" w:themeColor="text1"/>
        </w:rPr>
        <w:t xml:space="preserve"> (ivermectin)</w:t>
      </w:r>
      <w:r w:rsidR="00CE20DC" w:rsidRPr="00F75A25">
        <w:rPr>
          <w:rFonts w:cs="Arial"/>
          <w:color w:val="000000" w:themeColor="text1"/>
        </w:rPr>
        <w:t xml:space="preserve">. </w:t>
      </w:r>
      <w:r w:rsidR="005774DE" w:rsidRPr="00F75A25">
        <w:rPr>
          <w:rFonts w:cs="Arial"/>
          <w:color w:val="000000" w:themeColor="text1"/>
        </w:rPr>
        <w:t xml:space="preserve">The infective dose will be selected </w:t>
      </w:r>
      <w:r w:rsidR="00791F77" w:rsidRPr="00F75A25">
        <w:rPr>
          <w:rFonts w:cs="Arial"/>
          <w:color w:val="000000" w:themeColor="text1"/>
        </w:rPr>
        <w:t xml:space="preserve">to approximate </w:t>
      </w:r>
      <w:r w:rsidR="00791F77" w:rsidRPr="00F75A25">
        <w:rPr>
          <w:rFonts w:cs="Arial"/>
          <w:i/>
          <w:color w:val="000000" w:themeColor="text1"/>
        </w:rPr>
        <w:t xml:space="preserve">Trichuris </w:t>
      </w:r>
      <w:proofErr w:type="spellStart"/>
      <w:r w:rsidR="00791F77" w:rsidRPr="00F75A25">
        <w:rPr>
          <w:rFonts w:cs="Arial"/>
          <w:i/>
          <w:color w:val="000000" w:themeColor="text1"/>
        </w:rPr>
        <w:t>trichura</w:t>
      </w:r>
      <w:proofErr w:type="spellEnd"/>
      <w:r w:rsidR="00791F77" w:rsidRPr="00F75A25">
        <w:rPr>
          <w:rFonts w:cs="Arial"/>
          <w:color w:val="000000" w:themeColor="text1"/>
        </w:rPr>
        <w:t xml:space="preserve"> burdens and chronicity observed in human populations. </w:t>
      </w:r>
      <w:r w:rsidR="00AE7FD2" w:rsidRPr="00F75A25">
        <w:rPr>
          <w:rFonts w:cs="Arial"/>
          <w:color w:val="000000" w:themeColor="text1"/>
        </w:rPr>
        <w:t xml:space="preserve">Nine mice per treatment combination (108 mice total) will be fed each </w:t>
      </w:r>
      <w:r w:rsidR="008C4A4B" w:rsidRPr="00F75A25">
        <w:rPr>
          <w:rFonts w:cs="Arial"/>
          <w:color w:val="000000" w:themeColor="text1"/>
        </w:rPr>
        <w:t xml:space="preserve">diet for </w:t>
      </w:r>
      <w:r w:rsidR="006212EA" w:rsidRPr="00F75A25">
        <w:rPr>
          <w:rFonts w:cs="Arial"/>
          <w:color w:val="000000" w:themeColor="text1"/>
        </w:rPr>
        <w:t>one month</w:t>
      </w:r>
      <w:r w:rsidR="008C4A4B" w:rsidRPr="00F75A25">
        <w:rPr>
          <w:rFonts w:cs="Arial"/>
          <w:color w:val="000000" w:themeColor="text1"/>
        </w:rPr>
        <w:t xml:space="preserve"> prior to </w:t>
      </w:r>
      <w:r w:rsidR="00AE7FD2" w:rsidRPr="00F75A25">
        <w:rPr>
          <w:rFonts w:cs="Arial"/>
          <w:color w:val="000000" w:themeColor="text1"/>
        </w:rPr>
        <w:t>i</w:t>
      </w:r>
      <w:r w:rsidR="008C4A4B" w:rsidRPr="00F75A25">
        <w:rPr>
          <w:rFonts w:cs="Arial"/>
          <w:color w:val="000000" w:themeColor="text1"/>
        </w:rPr>
        <w:t>nfection</w:t>
      </w:r>
      <w:r w:rsidR="005774DE" w:rsidRPr="00F75A25">
        <w:rPr>
          <w:rFonts w:cs="Arial"/>
          <w:color w:val="000000" w:themeColor="text1"/>
        </w:rPr>
        <w:t xml:space="preserve"> and monitored for two months post infection</w:t>
      </w:r>
      <w:r w:rsidR="00AE7FD2" w:rsidRPr="00F75A25">
        <w:rPr>
          <w:rFonts w:cs="Arial"/>
          <w:color w:val="000000" w:themeColor="text1"/>
        </w:rPr>
        <w:t xml:space="preserve">. </w:t>
      </w:r>
      <w:r w:rsidR="005774DE" w:rsidRPr="00F75A25">
        <w:rPr>
          <w:rFonts w:cs="Arial"/>
          <w:color w:val="000000" w:themeColor="text1"/>
        </w:rPr>
        <w:t xml:space="preserve">As above, mice will be assessed for food intake, </w:t>
      </w:r>
      <w:r w:rsidR="00F31A29" w:rsidRPr="00F75A25">
        <w:rPr>
          <w:rFonts w:cs="Arial"/>
          <w:color w:val="000000" w:themeColor="text1"/>
        </w:rPr>
        <w:t xml:space="preserve">digestive efficiency, </w:t>
      </w:r>
      <w:r w:rsidR="005774DE" w:rsidRPr="00F75A25">
        <w:rPr>
          <w:rFonts w:cs="Arial"/>
          <w:color w:val="000000" w:themeColor="text1"/>
        </w:rPr>
        <w:t xml:space="preserve">stored reserves, </w:t>
      </w:r>
      <w:r w:rsidR="00F31A29" w:rsidRPr="00F75A25">
        <w:rPr>
          <w:rFonts w:cs="Arial"/>
          <w:color w:val="000000" w:themeColor="text1"/>
        </w:rPr>
        <w:t>immune responses,</w:t>
      </w:r>
      <w:r w:rsidR="005774DE" w:rsidRPr="00F75A25">
        <w:rPr>
          <w:rFonts w:cs="Arial"/>
          <w:color w:val="000000" w:themeColor="text1"/>
        </w:rPr>
        <w:t xml:space="preserve"> </w:t>
      </w:r>
      <w:r w:rsidR="006212EA" w:rsidRPr="00F75A25">
        <w:rPr>
          <w:rFonts w:cs="Arial"/>
          <w:color w:val="000000" w:themeColor="text1"/>
        </w:rPr>
        <w:t xml:space="preserve">and </w:t>
      </w:r>
      <w:r w:rsidR="005774DE" w:rsidRPr="00F75A25">
        <w:rPr>
          <w:rFonts w:cs="Arial"/>
          <w:color w:val="000000" w:themeColor="text1"/>
        </w:rPr>
        <w:t xml:space="preserve">parasite </w:t>
      </w:r>
      <w:r w:rsidR="00F31A29" w:rsidRPr="00F75A25">
        <w:rPr>
          <w:rFonts w:cs="Arial"/>
          <w:color w:val="000000" w:themeColor="text1"/>
        </w:rPr>
        <w:t>biomass</w:t>
      </w:r>
      <w:r w:rsidR="005774DE" w:rsidRPr="00F75A25">
        <w:rPr>
          <w:rFonts w:cs="Arial"/>
          <w:color w:val="000000" w:themeColor="text1"/>
        </w:rPr>
        <w:t xml:space="preserve"> (Table 1). </w:t>
      </w:r>
      <w:r w:rsidR="004851A4">
        <w:rPr>
          <w:rFonts w:cs="Arial"/>
          <w:color w:val="000000" w:themeColor="text1"/>
        </w:rPr>
        <w:t xml:space="preserve">Additionally, fecal egg counts will be used to monitor infection intensity every other day once the worms mature (30 days post infection). </w:t>
      </w:r>
      <w:r w:rsidR="00F7140F" w:rsidRPr="00F75A25">
        <w:rPr>
          <w:rFonts w:cs="Arial"/>
          <w:color w:val="000000" w:themeColor="text1"/>
        </w:rPr>
        <w:t xml:space="preserve">I will test for the individual and </w:t>
      </w:r>
      <w:r w:rsidR="008C03C3">
        <w:rPr>
          <w:rFonts w:cs="Arial"/>
          <w:color w:val="000000" w:themeColor="text1"/>
        </w:rPr>
        <w:t>interactive effects of protein nutritional plane</w:t>
      </w:r>
      <w:r w:rsidR="00F7140F" w:rsidRPr="00F75A25">
        <w:rPr>
          <w:rFonts w:cs="Arial"/>
          <w:color w:val="000000" w:themeColor="text1"/>
        </w:rPr>
        <w:t xml:space="preserve"> and helminth infection treatment on each component in the model using general linear models </w:t>
      </w:r>
      <w:r w:rsidR="0095714A">
        <w:rPr>
          <w:rFonts w:cs="Arial"/>
          <w:color w:val="000000" w:themeColor="text1"/>
        </w:rPr>
        <w:t>and compare these empirical results with DEB model predictions</w:t>
      </w:r>
      <w:r w:rsidR="00F7140F" w:rsidRPr="00F75A25">
        <w:rPr>
          <w:rFonts w:cs="Arial"/>
          <w:color w:val="000000" w:themeColor="text1"/>
        </w:rPr>
        <w:t>.</w:t>
      </w:r>
      <w:r w:rsidR="00F120C9" w:rsidRPr="00F75A25">
        <w:rPr>
          <w:rFonts w:cs="Arial"/>
          <w:color w:val="000000" w:themeColor="text1"/>
        </w:rPr>
        <w:t xml:space="preserve"> </w:t>
      </w:r>
      <w:r w:rsidR="0095714A" w:rsidRPr="00166CFB">
        <w:rPr>
          <w:rFonts w:cs="Arial"/>
          <w:b/>
          <w:color w:val="000000" w:themeColor="text1"/>
        </w:rPr>
        <w:t xml:space="preserve">The results of this study will inform the efficacy of resource supplementation for </w:t>
      </w:r>
      <w:r w:rsidR="00104D61" w:rsidRPr="00166CFB">
        <w:rPr>
          <w:rFonts w:cs="Arial"/>
          <w:b/>
          <w:color w:val="000000" w:themeColor="text1"/>
        </w:rPr>
        <w:t xml:space="preserve">enhancing individual health </w:t>
      </w:r>
      <w:r w:rsidR="00166CFB" w:rsidRPr="00166CFB">
        <w:rPr>
          <w:rFonts w:cs="Arial"/>
          <w:b/>
          <w:color w:val="000000" w:themeColor="text1"/>
        </w:rPr>
        <w:t xml:space="preserve">as well as the predictive power of our DEB </w:t>
      </w:r>
      <w:commentRangeStart w:id="73"/>
      <w:r w:rsidR="00166CFB" w:rsidRPr="00166CFB">
        <w:rPr>
          <w:rFonts w:cs="Arial"/>
          <w:b/>
          <w:color w:val="000000" w:themeColor="text1"/>
        </w:rPr>
        <w:t>model</w:t>
      </w:r>
      <w:commentRangeEnd w:id="73"/>
      <w:r w:rsidR="00DF4174">
        <w:rPr>
          <w:rStyle w:val="CommentReference"/>
        </w:rPr>
        <w:commentReference w:id="73"/>
      </w:r>
      <w:r w:rsidR="00166CFB" w:rsidRPr="00166CFB">
        <w:rPr>
          <w:rFonts w:cs="Arial"/>
          <w:b/>
          <w:color w:val="000000" w:themeColor="text1"/>
        </w:rPr>
        <w:t>.</w:t>
      </w:r>
      <w:r w:rsidR="00166CFB">
        <w:rPr>
          <w:rFonts w:cs="Arial"/>
          <w:color w:val="000000" w:themeColor="text1"/>
        </w:rPr>
        <w:t xml:space="preserve"> </w:t>
      </w:r>
    </w:p>
    <w:p w14:paraId="2D0A8924" w14:textId="77777777" w:rsidR="00A96294" w:rsidRPr="004851A4" w:rsidRDefault="00A96294">
      <w:pPr>
        <w:rPr>
          <w:rFonts w:cs="Arial"/>
          <w:sz w:val="8"/>
          <w:szCs w:val="8"/>
          <w:highlight w:val="cyan"/>
        </w:rPr>
      </w:pPr>
    </w:p>
    <w:p w14:paraId="56D35A14" w14:textId="5319D6F0" w:rsidR="003C1191" w:rsidRPr="001C3A86" w:rsidRDefault="003C1191" w:rsidP="00E51450">
      <w:pPr>
        <w:rPr>
          <w:rFonts w:cs="Arial"/>
          <w:b/>
        </w:rPr>
      </w:pPr>
      <w:r w:rsidRPr="001C3A86">
        <w:rPr>
          <w:rFonts w:cs="Arial"/>
          <w:b/>
        </w:rPr>
        <w:t xml:space="preserve">Q3. How </w:t>
      </w:r>
      <w:r w:rsidR="008C03C3">
        <w:rPr>
          <w:rFonts w:cs="Arial"/>
          <w:b/>
        </w:rPr>
        <w:t>d</w:t>
      </w:r>
      <w:r w:rsidRPr="001C3A86">
        <w:rPr>
          <w:rFonts w:cs="Arial"/>
          <w:b/>
        </w:rPr>
        <w:t>o optimal treatment strategies change in a multi-parasite context?</w:t>
      </w:r>
    </w:p>
    <w:p w14:paraId="42524952" w14:textId="77777777" w:rsidR="00FB0844" w:rsidRPr="004851A4" w:rsidRDefault="00FB0844">
      <w:pPr>
        <w:rPr>
          <w:rFonts w:cs="Arial"/>
          <w:sz w:val="8"/>
          <w:szCs w:val="8"/>
          <w:highlight w:val="cyan"/>
        </w:rPr>
      </w:pPr>
    </w:p>
    <w:p w14:paraId="60D60B73" w14:textId="41B20B14" w:rsidR="00E51450" w:rsidRDefault="00257DDD" w:rsidP="00257DDD">
      <w:pPr>
        <w:ind w:firstLine="720"/>
        <w:rPr>
          <w:rFonts w:cs="Arial"/>
        </w:rPr>
      </w:pPr>
      <w:r>
        <w:rPr>
          <w:rFonts w:cs="Arial"/>
        </w:rPr>
        <w:lastRenderedPageBreak/>
        <w:t xml:space="preserve">After empirical validation and refinement after Q1 and Q2, I will build in </w:t>
      </w:r>
      <w:r w:rsidR="00196215">
        <w:rPr>
          <w:rFonts w:cs="Arial"/>
        </w:rPr>
        <w:t>additional levels of complexity and realism</w:t>
      </w:r>
      <w:r>
        <w:rPr>
          <w:rFonts w:cs="Arial"/>
        </w:rPr>
        <w:t xml:space="preserve"> to the DEB model, starting with multiple-species helminth infections</w:t>
      </w:r>
      <w:r w:rsidR="00196215">
        <w:rPr>
          <w:rFonts w:cs="Arial"/>
        </w:rPr>
        <w:t xml:space="preserve">. </w:t>
      </w:r>
      <w:r>
        <w:rPr>
          <w:rFonts w:cs="Arial"/>
        </w:rPr>
        <w:t>Co-infection with multiple helminth species predominate in human populations and impose greater health costs than single infections</w:t>
      </w:r>
      <w:r w:rsidR="00DD03EB">
        <w:rPr>
          <w:rFonts w:cs="Arial"/>
          <w:color w:val="000000" w:themeColor="text1"/>
        </w:rPr>
        <w:fldChar w:fldCharType="begin"/>
      </w:r>
      <w:r w:rsidR="00DD03EB">
        <w:rPr>
          <w:rFonts w:cs="Arial"/>
          <w:color w:val="000000" w:themeColor="text1"/>
        </w:rPr>
        <w:instrText xml:space="preserve"> ADDIN ZOTERO_ITEM CSL_CITATION {"citationID":"RWycVziC","properties":{"formattedCitation":"{\\rtf \\super 25\\uc0\\u8211{}29\\nosupersub{}}","plainCitation":"25–29"},"citationItems":[{"id":6624,"uris":["http://zotero.org/users/2169282/items/QBKIGTGK"],"uri":["http://zotero.org/users/2169282/items/QBKIGTGK"],"itemData":{"id":6624,"type":"article-journal","title":"Multiplex real-time PCR monitoring of intestinal helminths in humans reveals widespread polyparasitism in Northern Samar, the Philippines","container-title":"International Journal for Parasitology","page":"477-483","volume":"45","issue":"7","source":"ScienceDirect","abstract":"The global socioeconomic importance of helminth parasitic disease is underpinned by the considerable clinical impact on millions of people. While helminth polyparasitism is considered common in the Philippines, little has been done to survey its extent in endemic communities. High morphological similarity of eggs between related species complicates conventional microscopic diagnostic methods which are known to lack sensitivity, particularly in low intensity infections. Multiplex quantitative PCR diagnostic methods can provide rapid, simultaneous identification of multiple helminth species from a single stool sample. We describe a multiplex assay for the differentiation of Ascaris lumbricoides, Necator americanus, Ancylostoma, Taenia saginata and Taenia solium, building on our previously published findings for Schistosoma japonicum. Of 545 human faecal samples examined, 46.6% were positive for at least three different parasite species. High prevalences of S. japonicum (90.64%), A. lumbricoides (58.17%), T. saginata (42.57%) and A. duodenale (48.07%) were recorded. Neither T. solium nor N. americanus were found to be present. The utility of molecular diagnostic methods for monitoring helminth parasite prevalence provides new information on the extent of polyparasitism in the Philippines municipality of Palapag. These methods and findings have potential global implications for the monitoring of neglected tropical diseases and control measures.","DOI":"10.1016/j.ijpara.2015.02.011","ISSN":"0020-7519","journalAbbreviation":"International Journal for Parasitology","author":[{"family":"Gordon","given":"Catherine A."},{"family":"McManus","given":"Donald P."},{"family":"Acosta","given":"Luz P."},{"family":"Olveda","given":"Remigio M."},{"family":"Williams","given":"Gail M."},{"family":"Ross","given":"Allen G."},{"family":"Gray","given":"Darren J."},{"family":"Gobert","given":"Geoffrey N."}],"issued":{"date-parts":[["2015",6]]}}},{"id":3745,"uris":["http://zotero.org/users/2169282/items/J9C2SDDU"],"uri":["http://zotero.org/users/2169282/items/J9C2SDDU"],"itemData":{"id":3745,"type":"article-journal","title":"The synergistic effect of concomitant schistosomiasis, hookworm, and Trichuris infections on children's anemia burden","container-title":"Plos Neglected Tropical Diseases","volume":"2","issue":"6","archive_location":"ISI:000261807000012","URL":"://000261807000012","DOI":"10.1371/journal.pntd.0000245","ISSN":"1935-2735","shortTitle":"The synergistic effect of concomitant schistosomiasis, hookworm, and Trichuris infections on children's anemia burden","author":[{"family":"Ezeamama","given":"A. E."},{"family":"McGarvey","given":"S. T."},{"family":"Acosta","given":"L. P."},{"family":"Zierler","given":"S."},{"family":"Manalo","given":"D. L."},{"family":"Wu","given":"H. W."},{"family":"Kurtis","given":"J. D."},{"family":"Mor","given":"V."},{"family":"Olveda","given":"R. M."},{"family":"Friedman","given":"J. F."}],"issued":{"date-parts":[["2008",6]]}}},{"id":6630,"uris":["http://zotero.org/users/2169282/items/VFPKMZ8M"],"uri":["http://zotero.org/users/2169282/items/VFPKMZ8M"],"itemData":{"id":6630,"type":"article-journal","title":"Polyparasite Helminth Infections and Their Association to Anaemia and Undernutrition in Northern Rwanda","container-title":"PLoS Negl Trop Dis","page":"e517","volume":"3","issue":"9","source":"PLoS Journals","abstract":"Author Summary\nThe helminth infections—schistosomiasis, hookworm, ascariasis and trichuriasis—are the main neglected tropical diseases (NTDs) to thrive in sub-Saharan Africa. Here we assess the distribution and the intensities of such polyparasite infections in two districts of the Northern Province in Rwanda and determine whether these are associated with anaemia, lowered haemoglobin levels and recent and/or chronic undernutrition. Rwanda is a small landlocked country in Central Africa where no research or control efforts on NTDs has been conducted since before the genocide in 1994. The current study aimed to elucidate, for the first time post-genocide, the burden of NTDs on the health of the Rwandan people and potential associated morbidity. Despite the fact that we observed low morbidity levels and intensities of polyparasite helminth infections, we recommend sustainable efforts for the deworming of the Rwandan people to be continued in order to offer a worm-free physical and cognitive development to the children of Rwanda and hence support the economic development of the country.","DOI":"10.1371/journal.pntd.0000517","journalAbbreviation":"PLoS Negl Trop Dis","author":[{"family":"Mupfasoni","given":"Denise"},{"family":"Karibushi","given":"Blaise"},{"family":"Koukounari","given":"Artemis"},{"family":"Ruberanziza","given":"Eugene"},{"family":"Kaberuka","given":"Teddy"},{"family":"Kramer","given":"Michael H."},{"family":"Mukabayire","given":"Odette"},{"family":"Kabera","given":"Michee"},{"family":"Nizeyimana","given":"Vianney"},{"family":"Deville","given":"Marie-Alice"},{"family":"Ruxin","given":"Josh"},{"family":"Webster","given":"Joanne P."},{"family":"Fenwick","given":"Alan"}],"issued":{"date-parts":[["2009",9,15]]}}},{"id":6627,"uris":["http://zotero.org/users/2169282/items/F7CGUZV9"],"uri":["http://zotero.org/users/2169282/items/F7CGUZV9"],"itemData":{"id":6627,"type":"article-journal","title":"The association between multiple intestinal helminth infections and blood group, anaemia and nutritional status in human populations from Dore Bafeno, southern Ethiopia","container-title":"Journal of Helminthology","page":"152-9","volume":"88","issue":"2","source":"ProQuest","abstract":"Abstract\nIn this cross-sectional study, the associations between helminth infections and ABO blood group, anaemia and undernutrition were investigated in 480 febrile outpatients who visited Dore Bafeno Health Centre, southern Ethiopia, in December 2010. Stool specimens were processed using the Kato-Katz method and examined for intestinal helminth infections. Haemoglobin level was measured using a HemoCue machine and blood group was determined using an antisera haemagglutination test. Nutritional status of the study participants was assessed using height and weight measurements. Among the study participants, 50.2% were infected with intestinal helminths. Ascaris lumbricoides (32.7%), Trichuris trichiura (12.7%), Schistosoma mansoni (11.9%) and hookworm (11.0%) were the most frequently diagnosed helminths. The odds of infection and mean eggs per gram of different intestinal helminth species were comparable between the various blood groups. Among individuals who were infected with intestinal helminth(s), the mean haemoglobin level was significantly lower in individuals harbouring three or more helminth species and blood type AB compared to cases with double or single helminth infection and blood type O, respectively. The odds of being underweight was significantly higher in A. lumbricoides and T. trichiura infected individuals of age &lt; or = 5 and &gt; or = 20 years, respectively, when compared to individuals of the matching age group without intestinal helminths. In conclusion, infection with multiple intestinal helminths was associated with lower haemoglobin level, which was more severe in individuals with blood type AB. Future studies should focus on mechanisms by which blood group AB exacerbates the helminth-related reduction in mean haemoglobin level. [PUBLICATION ABSTRACT]","DOI":"http://dx.doi.org/10.1017/S0022149X12000855","ISSN":"0022149X","language":"English","author":[{"family":"Degarege","given":"A."},{"family":"Animut","given":"A."},{"family":"Medhin","given":"G."},{"family":"Legesse","given":"M."},{"family":"Erko","given":"B."}],"issued":{"date-parts":[["2014",6]]}}},{"id":3007,"uris":["http://zotero.org/users/2169282/items/F9JRTIX3"],"uri":["http://zotero.org/users/2169282/items/F9JRTIX3"],"itemData":{"id":3007,"type":"article-journal","title":"Functional significance of low-intensity polyparasite helminth infections in anemia","container-title":"Journal of Infectious Diseases","page":"2160-2170","volume":"192","issue":"12","archive_location":"ISI:000233319200021","ISSN":"0022-1899","shortTitle":"Functional significance of low-intensity polyparasite helminth infections in anemia","author":[{"family":"Ezeamama","given":"A. E."},{"family":"Friedman","given":"J. F."},{"family":"Olveda","given":"R. M."},{"family":"Acosta","given":"L. P."},{"family":"Kurtis","given":"J. D."},{"family":"Mor","given":"V."},{"family":"McGarvey","given":"S. T."}],"issued":{"date-parts":[["2005",12]]}}}],"schema":"https://github.com/citation-style-language/schema/raw/master/csl-citation.json"} </w:instrText>
      </w:r>
      <w:r w:rsidR="00DD03EB">
        <w:rPr>
          <w:rFonts w:cs="Arial"/>
          <w:color w:val="000000" w:themeColor="text1"/>
        </w:rPr>
        <w:fldChar w:fldCharType="separate"/>
      </w:r>
      <w:r w:rsidR="00DD03EB" w:rsidRPr="001D07F2">
        <w:rPr>
          <w:rFonts w:cs="Arial"/>
          <w:color w:val="000000"/>
          <w:szCs w:val="24"/>
          <w:vertAlign w:val="superscript"/>
        </w:rPr>
        <w:t>25–29</w:t>
      </w:r>
      <w:r w:rsidR="00DD03EB">
        <w:rPr>
          <w:rFonts w:cs="Arial"/>
          <w:color w:val="000000" w:themeColor="text1"/>
        </w:rPr>
        <w:fldChar w:fldCharType="end"/>
      </w:r>
      <w:r w:rsidR="00DD03EB">
        <w:rPr>
          <w:rFonts w:cs="Arial"/>
        </w:rPr>
        <w:t>,</w:t>
      </w:r>
      <w:r>
        <w:rPr>
          <w:rFonts w:cs="Arial"/>
        </w:rPr>
        <w:t xml:space="preserve"> even at low intensities</w:t>
      </w:r>
      <w:r w:rsidR="00DD03EB">
        <w:rPr>
          <w:rFonts w:cs="Arial"/>
        </w:rPr>
        <w:fldChar w:fldCharType="begin"/>
      </w:r>
      <w:r w:rsidR="00DD03EB">
        <w:rPr>
          <w:rFonts w:cs="Arial"/>
        </w:rPr>
        <w:instrText xml:space="preserve"> ADDIN ZOTERO_ITEM CSL_CITATION {"citationID":"b6lbr0m50","properties":{"formattedCitation":"{\\rtf \\super 29\\nosupersub{}}","plainCitation":"29"},"citationItems":[{"id":3007,"uris":["http://zotero.org/users/2169282/items/F9JRTIX3"],"uri":["http://zotero.org/users/2169282/items/F9JRTIX3"],"itemData":{"id":3007,"type":"article-journal","title":"Functional significance of low-intensity polyparasite helminth infections in anemia","container-title":"Journal of Infectious Diseases","page":"2160-2170","volume":"192","issue":"12","archive_location":"ISI:000233319200021","ISSN":"0022-1899","shortTitle":"Functional significance of low-intensity polyparasite helminth infections in anemia","author":[{"family":"Ezeamama","given":"A. E."},{"family":"Friedman","given":"J. F."},{"family":"Olveda","given":"R. M."},{"family":"Acosta","given":"L. P."},{"family":"Kurtis","given":"J. D."},{"family":"Mor","given":"V."},{"family":"McGarvey","given":"S. T."}],"issued":{"date-parts":[["2005",12]]}}}],"schema":"https://github.com/citation-style-language/schema/raw/master/csl-citation.json"} </w:instrText>
      </w:r>
      <w:r w:rsidR="00DD03EB">
        <w:rPr>
          <w:rFonts w:cs="Arial"/>
        </w:rPr>
        <w:fldChar w:fldCharType="separate"/>
      </w:r>
      <w:r w:rsidR="00DD03EB" w:rsidRPr="00DD03EB">
        <w:rPr>
          <w:rFonts w:cs="Arial"/>
          <w:szCs w:val="24"/>
          <w:vertAlign w:val="superscript"/>
        </w:rPr>
        <w:t>29</w:t>
      </w:r>
      <w:r w:rsidR="00DD03EB">
        <w:rPr>
          <w:rFonts w:cs="Arial"/>
        </w:rPr>
        <w:fldChar w:fldCharType="end"/>
      </w:r>
      <w:r w:rsidR="00DD03EB">
        <w:rPr>
          <w:rFonts w:cs="Arial"/>
        </w:rPr>
        <w:t>.</w:t>
      </w:r>
      <w:r>
        <w:rPr>
          <w:rFonts w:cs="Arial"/>
        </w:rPr>
        <w:t xml:space="preserve"> </w:t>
      </w:r>
      <w:r w:rsidR="00D65C54">
        <w:rPr>
          <w:rFonts w:cs="Arial"/>
        </w:rPr>
        <w:t>The effects of helminth co-infection on individual health are typically manifest as</w:t>
      </w:r>
      <w:r>
        <w:rPr>
          <w:rFonts w:cs="Arial"/>
        </w:rPr>
        <w:t xml:space="preserve"> wasting and anemia</w:t>
      </w:r>
      <w:r w:rsidR="00DD03EB">
        <w:rPr>
          <w:rFonts w:cs="Arial"/>
          <w:color w:val="000000" w:themeColor="text1"/>
        </w:rPr>
        <w:fldChar w:fldCharType="begin"/>
      </w:r>
      <w:r w:rsidR="00DD03EB">
        <w:rPr>
          <w:rFonts w:cs="Arial"/>
          <w:color w:val="000000" w:themeColor="text1"/>
        </w:rPr>
        <w:instrText xml:space="preserve"> ADDIN ZOTERO_ITEM CSL_CITATION {"citationID":"TfsN3R0M","properties":{"formattedCitation":"{\\rtf \\super 25\\uc0\\u8211{}29\\nosupersub{}}","plainCitation":"25–29"},"citationItems":[{"id":6624,"uris":["http://zotero.org/users/2169282/items/QBKIGTGK"],"uri":["http://zotero.org/users/2169282/items/QBKIGTGK"],"itemData":{"id":6624,"type":"article-journal","title":"Multiplex real-time PCR monitoring of intestinal helminths in humans reveals widespread polyparasitism in Northern Samar, the Philippines","container-title":"International Journal for Parasitology","page":"477-483","volume":"45","issue":"7","source":"ScienceDirect","abstract":"The global socioeconomic importance of helminth parasitic disease is underpinned by the considerable clinical impact on millions of people. While helminth polyparasitism is considered common in the Philippines, little has been done to survey its extent in endemic communities. High morphological similarity of eggs between related species complicates conventional microscopic diagnostic methods which are known to lack sensitivity, particularly in low intensity infections. Multiplex quantitative PCR diagnostic methods can provide rapid, simultaneous identification of multiple helminth species from a single stool sample. We describe a multiplex assay for the differentiation of Ascaris lumbricoides, Necator americanus, Ancylostoma, Taenia saginata and Taenia solium, building on our previously published findings for Schistosoma japonicum. Of 545 human faecal samples examined, 46.6% were positive for at least three different parasite species. High prevalences of S. japonicum (90.64%), A. lumbricoides (58.17%), T. saginata (42.57%) and A. duodenale (48.07%) were recorded. Neither T. solium nor N. americanus were found to be present. The utility of molecular diagnostic methods for monitoring helminth parasite prevalence provides new information on the extent of polyparasitism in the Philippines municipality of Palapag. These methods and findings have potential global implications for the monitoring of neglected tropical diseases and control measures.","DOI":"10.1016/j.ijpara.2015.02.011","ISSN":"0020-7519","journalAbbreviation":"International Journal for Parasitology","author":[{"family":"Gordon","given":"Catherine A."},{"family":"McManus","given":"Donald P."},{"family":"Acosta","given":"Luz P."},{"family":"Olveda","given":"Remigio M."},{"family":"Williams","given":"Gail M."},{"family":"Ross","given":"Allen G."},{"family":"Gray","given":"Darren J."},{"family":"Gobert","given":"Geoffrey N."}],"issued":{"date-parts":[["2015",6]]}}},{"id":3745,"uris":["http://zotero.org/users/2169282/items/J9C2SDDU"],"uri":["http://zotero.org/users/2169282/items/J9C2SDDU"],"itemData":{"id":3745,"type":"article-journal","title":"The synergistic effect of concomitant schistosomiasis, hookworm, and Trichuris infections on children's anemia burden","container-title":"Plos Neglected Tropical Diseases","volume":"2","issue":"6","archive_location":"ISI:000261807000012","URL":"://000261807000012","DOI":"10.1371/journal.pntd.0000245","ISSN":"1935-2735","shortTitle":"The synergistic effect of concomitant schistosomiasis, hookworm, and Trichuris infections on children's anemia burden","author":[{"family":"Ezeamama","given":"A. E."},{"family":"McGarvey","given":"S. T."},{"family":"Acosta","given":"L. P."},{"family":"Zierler","given":"S."},{"family":"Manalo","given":"D. L."},{"family":"Wu","given":"H. W."},{"family":"Kurtis","given":"J. D."},{"family":"Mor","given":"V."},{"family":"Olveda","given":"R. M."},{"family":"Friedman","given":"J. F."}],"issued":{"date-parts":[["2008",6]]}}},{"id":6630,"uris":["http://zotero.org/users/2169282/items/VFPKMZ8M"],"uri":["http://zotero.org/users/2169282/items/VFPKMZ8M"],"itemData":{"id":6630,"type":"article-journal","title":"Polyparasite Helminth Infections and Their Association to Anaemia and Undernutrition in Northern Rwanda","container-title":"PLoS Negl Trop Dis","page":"e517","volume":"3","issue":"9","source":"PLoS Journals","abstract":"Author Summary\nThe helminth infections—schistosomiasis, hookworm, ascariasis and trichuriasis—are the main neglected tropical diseases (NTDs) to thrive in sub-Saharan Africa. Here we assess the distribution and the intensities of such polyparasite infections in two districts of the Northern Province in Rwanda and determine whether these are associated with anaemia, lowered haemoglobin levels and recent and/or chronic undernutrition. Rwanda is a small landlocked country in Central Africa where no research or control efforts on NTDs has been conducted since before the genocide in 1994. The current study aimed to elucidate, for the first time post-genocide, the burden of NTDs on the health of the Rwandan people and potential associated morbidity. Despite the fact that we observed low morbidity levels and intensities of polyparasite helminth infections, we recommend sustainable efforts for the deworming of the Rwandan people to be continued in order to offer a worm-free physical and cognitive development to the children of Rwanda and hence support the economic development of the country.","DOI":"10.1371/journal.pntd.0000517","journalAbbreviation":"PLoS Negl Trop Dis","author":[{"family":"Mupfasoni","given":"Denise"},{"family":"Karibushi","given":"Blaise"},{"family":"Koukounari","given":"Artemis"},{"family":"Ruberanziza","given":"Eugene"},{"family":"Kaberuka","given":"Teddy"},{"family":"Kramer","given":"Michael H."},{"family":"Mukabayire","given":"Odette"},{"family":"Kabera","given":"Michee"},{"family":"Nizeyimana","given":"Vianney"},{"family":"Deville","given":"Marie-Alice"},{"family":"Ruxin","given":"Josh"},{"family":"Webster","given":"Joanne P."},{"family":"Fenwick","given":"Alan"}],"issued":{"date-parts":[["2009",9,15]]}}},{"id":6627,"uris":["http://zotero.org/users/2169282/items/F7CGUZV9"],"uri":["http://zotero.org/users/2169282/items/F7CGUZV9"],"itemData":{"id":6627,"type":"article-journal","title":"The association between multiple intestinal helminth infections and blood group, anaemia and nutritional status in human populations from Dore Bafeno, southern Ethiopia","container-title":"Journal of Helminthology","page":"152-9","volume":"88","issue":"2","source":"ProQuest","abstract":"Abstract\nIn this cross-sectional study, the associations between helminth infections and ABO blood group, anaemia and undernutrition were investigated in 480 febrile outpatients who visited Dore Bafeno Health Centre, southern Ethiopia, in December 2010. Stool specimens were processed using the Kato-Katz method and examined for intestinal helminth infections. Haemoglobin level was measured using a HemoCue machine and blood group was determined using an antisera haemagglutination test. Nutritional status of the study participants was assessed using height and weight measurements. Among the study participants, 50.2% were infected with intestinal helminths. Ascaris lumbricoides (32.7%), Trichuris trichiura (12.7%), Schistosoma mansoni (11.9%) and hookworm (11.0%) were the most frequently diagnosed helminths. The odds of infection and mean eggs per gram of different intestinal helminth species were comparable between the various blood groups. Among individuals who were infected with intestinal helminth(s), the mean haemoglobin level was significantly lower in individuals harbouring three or more helminth species and blood type AB compared to cases with double or single helminth infection and blood type O, respectively. The odds of being underweight was significantly higher in A. lumbricoides and T. trichiura infected individuals of age &lt; or = 5 and &gt; or = 20 years, respectively, when compared to individuals of the matching age group without intestinal helminths. In conclusion, infection with multiple intestinal helminths was associated with lower haemoglobin level, which was more severe in individuals with blood type AB. Future studies should focus on mechanisms by which blood group AB exacerbates the helminth-related reduction in mean haemoglobin level. [PUBLICATION ABSTRACT]","DOI":"http://dx.doi.org/10.1017/S0022149X12000855","ISSN":"0022149X","language":"English","author":[{"family":"Degarege","given":"A."},{"family":"Animut","given":"A."},{"family":"Medhin","given":"G."},{"family":"Legesse","given":"M."},{"family":"Erko","given":"B."}],"issued":{"date-parts":[["2014",6]]}}},{"id":3007,"uris":["http://zotero.org/users/2169282/items/F9JRTIX3"],"uri":["http://zotero.org/users/2169282/items/F9JRTIX3"],"itemData":{"id":3007,"type":"article-journal","title":"Functional significance of low-intensity polyparasite helminth infections in anemia","container-title":"Journal of Infectious Diseases","page":"2160-2170","volume":"192","issue":"12","archive_location":"ISI:000233319200021","ISSN":"0022-1899","shortTitle":"Functional significance of low-intensity polyparasite helminth infections in anemia","author":[{"family":"Ezeamama","given":"A. E."},{"family":"Friedman","given":"J. F."},{"family":"Olveda","given":"R. M."},{"family":"Acosta","given":"L. P."},{"family":"Kurtis","given":"J. D."},{"family":"Mor","given":"V."},{"family":"McGarvey","given":"S. T."}],"issued":{"date-parts":[["2005",12]]}}}],"schema":"https://github.com/citation-style-language/schema/raw/master/csl-citation.json"} </w:instrText>
      </w:r>
      <w:r w:rsidR="00DD03EB">
        <w:rPr>
          <w:rFonts w:cs="Arial"/>
          <w:color w:val="000000" w:themeColor="text1"/>
        </w:rPr>
        <w:fldChar w:fldCharType="separate"/>
      </w:r>
      <w:r w:rsidR="00DD03EB" w:rsidRPr="001D07F2">
        <w:rPr>
          <w:rFonts w:cs="Arial"/>
          <w:color w:val="000000"/>
          <w:szCs w:val="24"/>
          <w:vertAlign w:val="superscript"/>
        </w:rPr>
        <w:t>25–29</w:t>
      </w:r>
      <w:r w:rsidR="00DD03EB">
        <w:rPr>
          <w:rFonts w:cs="Arial"/>
          <w:color w:val="000000" w:themeColor="text1"/>
        </w:rPr>
        <w:fldChar w:fldCharType="end"/>
      </w:r>
      <w:r w:rsidR="00D65C54">
        <w:rPr>
          <w:rFonts w:cs="Arial"/>
        </w:rPr>
        <w:t>,</w:t>
      </w:r>
      <w:r>
        <w:rPr>
          <w:rFonts w:cs="Arial"/>
        </w:rPr>
        <w:t xml:space="preserve"> suggest</w:t>
      </w:r>
      <w:r w:rsidR="00D65C54">
        <w:rPr>
          <w:rFonts w:cs="Arial"/>
        </w:rPr>
        <w:t>ing</w:t>
      </w:r>
      <w:r>
        <w:rPr>
          <w:rFonts w:cs="Arial"/>
        </w:rPr>
        <w:t xml:space="preserve"> that resources may play a key role </w:t>
      </w:r>
      <w:r w:rsidR="00D65C54">
        <w:rPr>
          <w:rFonts w:cs="Arial"/>
        </w:rPr>
        <w:t xml:space="preserve">the synergistic </w:t>
      </w:r>
      <w:r w:rsidR="00A0569B">
        <w:rPr>
          <w:rFonts w:cs="Arial"/>
        </w:rPr>
        <w:t>costs</w:t>
      </w:r>
      <w:r w:rsidR="00D65C54">
        <w:rPr>
          <w:rFonts w:cs="Arial"/>
        </w:rPr>
        <w:t xml:space="preserve"> of poly-parasitic infections. </w:t>
      </w:r>
      <w:r w:rsidR="00DD03EB" w:rsidRPr="00DD03EB">
        <w:rPr>
          <w:rFonts w:cs="Arial"/>
          <w:i/>
        </w:rPr>
        <w:t>Trichuris</w:t>
      </w:r>
      <w:r w:rsidR="00DD03EB">
        <w:rPr>
          <w:rFonts w:cs="Arial"/>
        </w:rPr>
        <w:t>-hookworm co-infection is particularly detrimental to the health of children</w:t>
      </w:r>
      <w:r w:rsidR="00DD03EB">
        <w:rPr>
          <w:rFonts w:cs="Arial"/>
        </w:rPr>
        <w:fldChar w:fldCharType="begin"/>
      </w:r>
      <w:r w:rsidR="00DD03EB">
        <w:rPr>
          <w:rFonts w:cs="Arial"/>
        </w:rPr>
        <w:instrText xml:space="preserve"> ADDIN ZOTERO_ITEM CSL_CITATION {"citationID":"in70551l5","properties":{"formattedCitation":"{\\rtf \\super 29\\nosupersub{}}","plainCitation":"29"},"citationItems":[{"id":3007,"uris":["http://zotero.org/users/2169282/items/F9JRTIX3"],"uri":["http://zotero.org/users/2169282/items/F9JRTIX3"],"itemData":{"id":3007,"type":"article-journal","title":"Functional significance of low-intensity polyparasite helminth infections in anemia","container-title":"Journal of Infectious Diseases","page":"2160-2170","volume":"192","issue":"12","archive_location":"ISI:000233319200021","ISSN":"0022-1899","shortTitle":"Functional significance of low-intensity polyparasite helminth infections in anemia","author":[{"family":"Ezeamama","given":"A. E."},{"family":"Friedman","given":"J. F."},{"family":"Olveda","given":"R. M."},{"family":"Acosta","given":"L. P."},{"family":"Kurtis","given":"J. D."},{"family":"Mor","given":"V."},{"family":"McGarvey","given":"S. T."}],"issued":{"date-parts":[["2005",12]]}}}],"schema":"https://github.com/citation-style-language/schema/raw/master/csl-citation.json"} </w:instrText>
      </w:r>
      <w:r w:rsidR="00DD03EB">
        <w:rPr>
          <w:rFonts w:cs="Arial"/>
        </w:rPr>
        <w:fldChar w:fldCharType="separate"/>
      </w:r>
      <w:r w:rsidR="00DD03EB" w:rsidRPr="00DD03EB">
        <w:rPr>
          <w:rFonts w:cs="Arial"/>
          <w:szCs w:val="24"/>
          <w:vertAlign w:val="superscript"/>
        </w:rPr>
        <w:t>29</w:t>
      </w:r>
      <w:r w:rsidR="00DD03EB">
        <w:rPr>
          <w:rFonts w:cs="Arial"/>
        </w:rPr>
        <w:fldChar w:fldCharType="end"/>
      </w:r>
      <w:r w:rsidR="009F7AE0">
        <w:rPr>
          <w:rFonts w:cs="Arial"/>
        </w:rPr>
        <w:t xml:space="preserve"> and, as such, will be the focus of my first multi-parasite investigations. </w:t>
      </w:r>
    </w:p>
    <w:p w14:paraId="34B480E3" w14:textId="13224499" w:rsidR="00713066" w:rsidRDefault="009F7AE0" w:rsidP="00257DDD">
      <w:pPr>
        <w:ind w:firstLine="720"/>
        <w:rPr>
          <w:rFonts w:cs="Arial"/>
        </w:rPr>
      </w:pPr>
      <w:r>
        <w:rPr>
          <w:rFonts w:cs="Arial"/>
        </w:rPr>
        <w:t xml:space="preserve">To incorporate helminth co-infection in the DEB model, I will depict </w:t>
      </w:r>
      <w:r w:rsidRPr="009F7AE0">
        <w:rPr>
          <w:rFonts w:cs="Arial"/>
          <w:i/>
        </w:rPr>
        <w:t>Trichuris</w:t>
      </w:r>
      <w:r>
        <w:rPr>
          <w:rFonts w:cs="Arial"/>
        </w:rPr>
        <w:t xml:space="preserve"> as a parasite of ingested food (P2), whereas hookworms </w:t>
      </w:r>
      <w:r w:rsidR="006E77A0">
        <w:rPr>
          <w:rFonts w:cs="Arial"/>
        </w:rPr>
        <w:t xml:space="preserve">steal host structural biomass and </w:t>
      </w:r>
      <w:r>
        <w:rPr>
          <w:rFonts w:cs="Arial"/>
        </w:rPr>
        <w:t xml:space="preserve">will be represented as </w:t>
      </w:r>
      <w:r w:rsidR="006E77A0">
        <w:rPr>
          <w:rFonts w:cs="Arial"/>
        </w:rPr>
        <w:t xml:space="preserve">P3 parasites. </w:t>
      </w:r>
      <w:r w:rsidR="00384152">
        <w:rPr>
          <w:rFonts w:cs="Arial"/>
        </w:rPr>
        <w:t xml:space="preserve">The parasites will interact with each other via host resources and induced immune responses. </w:t>
      </w:r>
      <w:commentRangeStart w:id="74"/>
      <w:r w:rsidR="00384152">
        <w:rPr>
          <w:rFonts w:cs="Arial"/>
        </w:rPr>
        <w:t xml:space="preserve">Hookworm-infected hosts will be forced to repair tissue damage, leaving behind fewer resources for </w:t>
      </w:r>
      <w:r w:rsidR="00384152" w:rsidRPr="00384152">
        <w:rPr>
          <w:rFonts w:cs="Arial"/>
          <w:i/>
        </w:rPr>
        <w:t>Trichuris</w:t>
      </w:r>
      <w:r w:rsidR="00384152">
        <w:rPr>
          <w:rFonts w:cs="Arial"/>
        </w:rPr>
        <w:t xml:space="preserve">. </w:t>
      </w:r>
      <w:commentRangeEnd w:id="74"/>
      <w:r w:rsidR="00FF5939">
        <w:rPr>
          <w:rStyle w:val="CommentReference"/>
        </w:rPr>
        <w:commentReference w:id="74"/>
      </w:r>
      <w:r w:rsidR="006E77A0">
        <w:rPr>
          <w:rFonts w:cs="Arial"/>
        </w:rPr>
        <w:t xml:space="preserve">Although hookworms are ‘upstream’ of </w:t>
      </w:r>
      <w:r w:rsidR="006E77A0" w:rsidRPr="006E77A0">
        <w:rPr>
          <w:rFonts w:cs="Arial"/>
          <w:i/>
        </w:rPr>
        <w:t>Trichuris</w:t>
      </w:r>
      <w:r w:rsidR="006E77A0">
        <w:rPr>
          <w:rFonts w:cs="Arial"/>
        </w:rPr>
        <w:t xml:space="preserve"> in the intestinal tract, immune responses to </w:t>
      </w:r>
      <w:r w:rsidR="006E77A0" w:rsidRPr="006E77A0">
        <w:rPr>
          <w:rFonts w:cs="Arial"/>
          <w:i/>
        </w:rPr>
        <w:t>Trichuris</w:t>
      </w:r>
      <w:r w:rsidR="006E77A0">
        <w:rPr>
          <w:rFonts w:cs="Arial"/>
        </w:rPr>
        <w:t xml:space="preserve"> are energetically costly and can reduce digestive efficiency, </w:t>
      </w:r>
      <w:commentRangeStart w:id="75"/>
      <w:r w:rsidR="006E77A0">
        <w:rPr>
          <w:rFonts w:cs="Arial"/>
        </w:rPr>
        <w:t>both of which will reduce the amount of host structural biomass available to hookworms</w:t>
      </w:r>
      <w:commentRangeEnd w:id="75"/>
      <w:r w:rsidR="00FF5939">
        <w:rPr>
          <w:rStyle w:val="CommentReference"/>
        </w:rPr>
        <w:commentReference w:id="75"/>
      </w:r>
      <w:r w:rsidR="006E77A0">
        <w:rPr>
          <w:rFonts w:cs="Arial"/>
        </w:rPr>
        <w:t xml:space="preserve">. </w:t>
      </w:r>
      <w:r w:rsidR="007F1A9A">
        <w:rPr>
          <w:rFonts w:cs="Arial"/>
        </w:rPr>
        <w:t xml:space="preserve">Some resistance and tolerance </w:t>
      </w:r>
      <w:r w:rsidR="00DB1E89">
        <w:rPr>
          <w:rFonts w:cs="Arial"/>
        </w:rPr>
        <w:t xml:space="preserve">immune </w:t>
      </w:r>
      <w:r w:rsidR="007F1A9A">
        <w:rPr>
          <w:rFonts w:cs="Arial"/>
        </w:rPr>
        <w:t>responses will be effective against both worms</w:t>
      </w:r>
      <w:r w:rsidR="00855E13">
        <w:rPr>
          <w:rFonts w:cs="Arial"/>
        </w:rPr>
        <w:t xml:space="preserve"> (e.g. </w:t>
      </w:r>
      <w:r w:rsidR="006A232D">
        <w:rPr>
          <w:rFonts w:cs="Arial"/>
        </w:rPr>
        <w:t xml:space="preserve">eosinophil up-regulation, </w:t>
      </w:r>
      <w:r w:rsidR="00855E13">
        <w:rPr>
          <w:rFonts w:cs="Arial"/>
        </w:rPr>
        <w:t>intestinal tissue repair</w:t>
      </w:r>
      <w:r w:rsidR="006A232D">
        <w:rPr>
          <w:rFonts w:cs="Arial"/>
        </w:rPr>
        <w:t>)</w:t>
      </w:r>
      <w:r w:rsidR="00855E13">
        <w:rPr>
          <w:rFonts w:cs="Arial"/>
        </w:rPr>
        <w:t xml:space="preserve">, </w:t>
      </w:r>
      <w:r w:rsidR="007F1A9A">
        <w:rPr>
          <w:rFonts w:cs="Arial"/>
        </w:rPr>
        <w:t>while others are species-specific</w:t>
      </w:r>
      <w:r w:rsidR="00855E13">
        <w:rPr>
          <w:rFonts w:cs="Arial"/>
        </w:rPr>
        <w:t xml:space="preserve"> (e.g. antibody responses)</w:t>
      </w:r>
      <w:r w:rsidR="006A232D">
        <w:rPr>
          <w:rFonts w:cs="Arial"/>
        </w:rPr>
        <w:t>. Modifications to the species-specific induced-immunity killing rates in the</w:t>
      </w:r>
      <w:r w:rsidR="007F1A9A">
        <w:rPr>
          <w:rFonts w:cs="Arial"/>
        </w:rPr>
        <w:t xml:space="preserve"> DEB model will allow me to test outcomes for host condition, survival, and parasite load </w:t>
      </w:r>
      <w:proofErr w:type="gramStart"/>
      <w:r w:rsidR="00855E13">
        <w:rPr>
          <w:rFonts w:cs="Arial"/>
        </w:rPr>
        <w:t>across</w:t>
      </w:r>
      <w:r w:rsidR="007F1A9A">
        <w:rPr>
          <w:rFonts w:cs="Arial"/>
        </w:rPr>
        <w:t xml:space="preserve"> a range </w:t>
      </w:r>
      <w:r w:rsidR="00855E13">
        <w:rPr>
          <w:rFonts w:cs="Arial"/>
        </w:rPr>
        <w:t>immune cross-protection levels</w:t>
      </w:r>
      <w:proofErr w:type="gramEnd"/>
      <w:r w:rsidR="00855E13">
        <w:rPr>
          <w:rFonts w:cs="Arial"/>
        </w:rPr>
        <w:t xml:space="preserve">. </w:t>
      </w:r>
      <w:r w:rsidR="00DB1E89">
        <w:rPr>
          <w:rFonts w:cs="Arial"/>
        </w:rPr>
        <w:t xml:space="preserve">These modifications to the DEB model will allow me to make predictions for the effects of infection order, cross-immunity and nutrition on </w:t>
      </w:r>
      <w:r w:rsidR="00713066">
        <w:rPr>
          <w:rFonts w:cs="Arial"/>
        </w:rPr>
        <w:t>individual</w:t>
      </w:r>
      <w:r w:rsidR="00DB1E89">
        <w:rPr>
          <w:rFonts w:cs="Arial"/>
        </w:rPr>
        <w:t xml:space="preserve"> health and parasite loads. </w:t>
      </w:r>
    </w:p>
    <w:p w14:paraId="665FD2A2" w14:textId="6A59375E" w:rsidR="009F7AE0" w:rsidRDefault="00713066" w:rsidP="00033127">
      <w:pPr>
        <w:ind w:firstLine="720"/>
        <w:rPr>
          <w:rFonts w:cs="Arial"/>
        </w:rPr>
      </w:pPr>
      <w:r>
        <w:rPr>
          <w:rFonts w:cs="Arial"/>
        </w:rPr>
        <w:t xml:space="preserve">After identifying the conditions under which helminth co-infection may have the greatest impacts on individual health, I will again test those hypotheses in a mouse model. </w:t>
      </w:r>
      <w:r w:rsidRPr="00713066">
        <w:rPr>
          <w:rFonts w:cs="Arial"/>
          <w:i/>
        </w:rPr>
        <w:t>Heligmosomoides bakeri</w:t>
      </w:r>
      <w:r>
        <w:rPr>
          <w:rFonts w:cs="Arial"/>
        </w:rPr>
        <w:t xml:space="preserve"> is the most commonly used murine </w:t>
      </w:r>
      <w:r w:rsidRPr="00713066">
        <w:rPr>
          <w:rFonts w:cs="Arial"/>
        </w:rPr>
        <w:t>proxy</w:t>
      </w:r>
      <w:r>
        <w:rPr>
          <w:rFonts w:cs="Arial"/>
        </w:rPr>
        <w:t xml:space="preserve"> of human chronic hookworm infection</w:t>
      </w:r>
      <w:r w:rsidR="00835825">
        <w:rPr>
          <w:rFonts w:cs="Arial"/>
          <w:highlight w:val="cyan"/>
        </w:rPr>
        <w:fldChar w:fldCharType="begin"/>
      </w:r>
      <w:r w:rsidR="00BC1FF2">
        <w:rPr>
          <w:rFonts w:cs="Arial"/>
          <w:highlight w:val="cyan"/>
        </w:rPr>
        <w:instrText xml:space="preserve"> ADDIN ZOTERO_ITEM CSL_CITATION {"citationID":"9qusa55n","properties":{"formattedCitation":"{\\rtf \\super 58\\nosupersub{}}","plainCitation":"58"},"citationItems":[{"id":6765,"uris":["http://zotero.org/users/2169282/items/G3BDNCE8"],"uri":["http://zotero.org/users/2169282/items/G3BDNCE8"],"itemData":{"id":6765,"type":"article-journal","title":"Heligmosomoides bakeri: a model for exploring the biology and genetics of resistance to chronic gastrointestinal nematode infections","container-title":"Parasitology","page":"1565–1580","volume":"136","issue":"Special Issue 12","source":"Cambridge Journals Online","abstract":"SUMMARYThe intestinal nematode Heligmosomoides bakeri has undergone 2 name changes during the last 4 decades. Originally, the name conferred on the organism in the early 20th century was Nematospiroides dubius, but this was dropped in favour of Heligmosomoides polygyrus, and then more recently H. bakeri, to distinguish it from a closely related parasite commonly found in wood mice in Europe. H. bakeri typically causes long-lasting infections in mice and in this respect it has been an invaluable laboratory model of chronic intestinal nematode infections. Resistance to H. bakeri is a dominant trait and is controlled by genes both within and outside the MHC. More recently, a significant QTL has been identified on chromosome 1, although the identity of the underlying genes is not yet known. Other QTL for resistance traits and for the accompanying immune responses were also defined, indicating that resistance to H. bakeri is a highly polygenic phenomenon. Hence marker-assisted breeding programmes aiming to improve resistance to GI nematodes in breeds of domestic livestock will need to be highly selective, focussing on genes that confer the greatest proportion of overall genetic resistance, whilst leaving livestock well-equipped genetically to cope with other types of pathogens and preserving important production traits.","DOI":"10.1017/S0031182009006003","ISSN":"1469-8161","shortTitle":"Heligmosomoides bakeri","author":[{"family":"Behnke","given":"J. M."},{"family":"Menge","given":"D. M."},{"family":"Noyes","given":"H."}],"issued":{"date-parts":[["2009",10]]}}}],"schema":"https://github.com/citation-style-language/schema/raw/master/csl-citation.json"} </w:instrText>
      </w:r>
      <w:r w:rsidR="00835825">
        <w:rPr>
          <w:rFonts w:cs="Arial"/>
          <w:highlight w:val="cyan"/>
        </w:rPr>
        <w:fldChar w:fldCharType="separate"/>
      </w:r>
      <w:r w:rsidR="00BC1FF2" w:rsidRPr="00BC1FF2">
        <w:rPr>
          <w:rFonts w:cs="Arial"/>
          <w:szCs w:val="24"/>
          <w:vertAlign w:val="superscript"/>
        </w:rPr>
        <w:t>58</w:t>
      </w:r>
      <w:r w:rsidR="00835825">
        <w:rPr>
          <w:rFonts w:cs="Arial"/>
          <w:highlight w:val="cyan"/>
        </w:rPr>
        <w:fldChar w:fldCharType="end"/>
      </w:r>
      <w:r>
        <w:rPr>
          <w:rFonts w:cs="Arial"/>
        </w:rPr>
        <w:t xml:space="preserve">, </w:t>
      </w:r>
      <w:r w:rsidR="00033127">
        <w:rPr>
          <w:rFonts w:cs="Arial"/>
        </w:rPr>
        <w:t>and a species I have experience working with</w:t>
      </w:r>
      <w:r w:rsidR="00033127">
        <w:rPr>
          <w:rFonts w:cs="Arial"/>
        </w:rPr>
        <w:fldChar w:fldCharType="begin"/>
      </w:r>
      <w:r w:rsidR="00BC1FF2">
        <w:rPr>
          <w:rFonts w:cs="Arial"/>
        </w:rPr>
        <w:instrText xml:space="preserve"> ADDIN ZOTERO_ITEM CSL_CITATION {"citationID":"222hjglfom","properties":{"formattedCitation":"{\\rtf \\super 14\\nosupersub{}}","plainCitation":"14"},"citationItems":[{"id":5495,"uris":["http://zotero.org/users/2169282/items/6FNTUN6U"],"uri":["http://zotero.org/users/2169282/items/6FNTUN6U"],"itemData":{"id":5495,"type":"article-journal","title":"Resource limitation alters the consequences of co-infection for both hosts and parasites","container-title":"International Journal for Parasitology","page":"455-463","volume":"45","issue":"7","source":"ScienceDirect","abstract":"Most animals are concurrently infected with multiple parasite species and live in environments with fluctuating resource availability. Resource limitation can influence host immune responses and the degree of competition between co-infecting parasites, yet its effects on individual health and pathogen transmission have not been studied for co-infected hosts. To test how resource limitation affects immune trade-offs and co-infection outcomes, we conducted a factorial experiment using laboratory mice. Mice were given a standard or low protein diet, dosed with two species of helminths (alone and in combination), and then challenged with a microparasite. Using a community ecology trophic framework, we found that co-infection influenced parasite survival and reproduction via host immunity, but the magnitude and direction of responses depended on resources and the combination of co-infecting parasites. Our findings highlight that resources and their consequence for host defenses are a key context that shapes the magnitude and direction of parasite interactions.","DOI":"10.1016/j.ijpara.2015.02.005","ISSN":"0020-7519","journalAbbreviation":"International Journal for Parasitology","author":[{"family":"Budischak","given":"Sarah A."},{"family":"Sakamoto","given":"Kaori"},{"family":"Megow","given":"Lindsey C."},{"family":"Cummings","given":"Kelly R."},{"family":"Urban Jr.","given":"Joseph F."},{"family":"Ezenwa","given":"Vanessa O."}],"issued":{"date-parts":[["2015",6]]}}}],"schema":"https://github.com/citation-style-language/schema/raw/master/csl-citation.json"} </w:instrText>
      </w:r>
      <w:r w:rsidR="00033127">
        <w:rPr>
          <w:rFonts w:cs="Arial"/>
        </w:rPr>
        <w:fldChar w:fldCharType="separate"/>
      </w:r>
      <w:r w:rsidR="00BC1FF2" w:rsidRPr="00BC1FF2">
        <w:rPr>
          <w:rFonts w:cs="Arial"/>
          <w:szCs w:val="24"/>
          <w:vertAlign w:val="superscript"/>
        </w:rPr>
        <w:t>14</w:t>
      </w:r>
      <w:r w:rsidR="00033127">
        <w:rPr>
          <w:rFonts w:cs="Arial"/>
        </w:rPr>
        <w:fldChar w:fldCharType="end"/>
      </w:r>
      <w:r w:rsidR="00033127">
        <w:rPr>
          <w:rFonts w:cs="Arial"/>
        </w:rPr>
        <w:t xml:space="preserve">. The interactions among </w:t>
      </w:r>
      <w:r w:rsidR="00033127">
        <w:rPr>
          <w:rFonts w:cs="Arial"/>
          <w:i/>
        </w:rPr>
        <w:t xml:space="preserve">T. </w:t>
      </w:r>
      <w:proofErr w:type="spellStart"/>
      <w:r w:rsidR="00033127">
        <w:rPr>
          <w:rFonts w:cs="Arial"/>
          <w:i/>
        </w:rPr>
        <w:t>muris</w:t>
      </w:r>
      <w:proofErr w:type="spellEnd"/>
      <w:r w:rsidR="00033127">
        <w:rPr>
          <w:rFonts w:cs="Arial"/>
        </w:rPr>
        <w:t xml:space="preserve">, </w:t>
      </w:r>
      <w:r w:rsidR="00033127" w:rsidRPr="00033127">
        <w:rPr>
          <w:rFonts w:cs="Arial"/>
          <w:i/>
        </w:rPr>
        <w:t>H. bakeri</w:t>
      </w:r>
      <w:r w:rsidR="00033127">
        <w:rPr>
          <w:rFonts w:cs="Arial"/>
        </w:rPr>
        <w:t xml:space="preserve">, resources, and the host’s immune system are too complex to predict </w:t>
      </w:r>
      <w:r w:rsidR="00033127" w:rsidRPr="00033127">
        <w:rPr>
          <w:rFonts w:cs="Arial"/>
          <w:i/>
        </w:rPr>
        <w:t xml:space="preserve">a </w:t>
      </w:r>
      <w:proofErr w:type="spellStart"/>
      <w:r w:rsidR="00033127" w:rsidRPr="00033127">
        <w:rPr>
          <w:rFonts w:cs="Arial"/>
          <w:i/>
        </w:rPr>
        <w:t>prori</w:t>
      </w:r>
      <w:proofErr w:type="spellEnd"/>
      <w:r w:rsidR="00033127">
        <w:rPr>
          <w:rFonts w:cs="Arial"/>
        </w:rPr>
        <w:t xml:space="preserve">, illustrating the need for the DEB model predictions to identify the combinations that are most realistic, interesting, and relevant to improving health outcomes. </w:t>
      </w:r>
      <w:r w:rsidR="001C3A86">
        <w:rPr>
          <w:rFonts w:cs="Arial"/>
          <w:color w:val="000000" w:themeColor="text1"/>
        </w:rPr>
        <w:t>Accordingly, t</w:t>
      </w:r>
      <w:r>
        <w:rPr>
          <w:rFonts w:cs="Arial"/>
          <w:color w:val="000000" w:themeColor="text1"/>
        </w:rPr>
        <w:t>he final experiential design will depend upon</w:t>
      </w:r>
      <w:r w:rsidR="001C3A86">
        <w:rPr>
          <w:rFonts w:cs="Arial"/>
          <w:color w:val="000000" w:themeColor="text1"/>
        </w:rPr>
        <w:t xml:space="preserve"> the DEB model</w:t>
      </w:r>
      <w:r>
        <w:rPr>
          <w:rFonts w:cs="Arial"/>
          <w:color w:val="000000" w:themeColor="text1"/>
        </w:rPr>
        <w:t xml:space="preserve"> </w:t>
      </w:r>
      <w:r w:rsidR="001C3A86">
        <w:rPr>
          <w:rFonts w:cs="Arial"/>
          <w:color w:val="000000" w:themeColor="text1"/>
        </w:rPr>
        <w:t xml:space="preserve">identifying the most interesting combinations of </w:t>
      </w:r>
      <w:r w:rsidR="00033127">
        <w:rPr>
          <w:rFonts w:cs="Arial"/>
          <w:color w:val="000000" w:themeColor="text1"/>
        </w:rPr>
        <w:t xml:space="preserve">infection order, resource levels, and supplementary resource timing </w:t>
      </w:r>
      <w:r w:rsidR="001C3A86">
        <w:rPr>
          <w:rFonts w:cs="Arial"/>
          <w:color w:val="000000" w:themeColor="text1"/>
        </w:rPr>
        <w:t>to test experimentally</w:t>
      </w:r>
      <w:r>
        <w:rPr>
          <w:rFonts w:cs="Arial"/>
          <w:color w:val="000000" w:themeColor="text1"/>
        </w:rPr>
        <w:t>.</w:t>
      </w:r>
    </w:p>
    <w:p w14:paraId="329B4A50" w14:textId="77777777" w:rsidR="003C1191" w:rsidRPr="001C3A86" w:rsidRDefault="003C1191">
      <w:pPr>
        <w:rPr>
          <w:rFonts w:cs="Arial"/>
          <w:sz w:val="8"/>
          <w:szCs w:val="8"/>
        </w:rPr>
      </w:pPr>
    </w:p>
    <w:p w14:paraId="13EC47AC" w14:textId="042AA9EF" w:rsidR="00E04688" w:rsidRPr="00677DC7" w:rsidRDefault="00A96294" w:rsidP="00677DC7">
      <w:pPr>
        <w:rPr>
          <w:rFonts w:cs="Arial"/>
          <w:b/>
        </w:rPr>
      </w:pPr>
      <w:r w:rsidRPr="007F5C9C">
        <w:rPr>
          <w:rFonts w:cs="Arial"/>
          <w:b/>
        </w:rPr>
        <w:t>Conclusions</w:t>
      </w:r>
      <w:r w:rsidR="00E1162B">
        <w:rPr>
          <w:rFonts w:cs="Arial"/>
          <w:b/>
        </w:rPr>
        <w:t xml:space="preserve"> and f</w:t>
      </w:r>
      <w:r w:rsidR="005A4D61">
        <w:rPr>
          <w:rFonts w:cs="Arial"/>
          <w:b/>
        </w:rPr>
        <w:t>uture directions</w:t>
      </w:r>
      <w:r w:rsidRPr="007F5C9C">
        <w:rPr>
          <w:rFonts w:cs="Arial"/>
          <w:b/>
        </w:rPr>
        <w:t xml:space="preserve">: </w:t>
      </w:r>
    </w:p>
    <w:p w14:paraId="6A865238" w14:textId="11E561A3" w:rsidR="00E04688" w:rsidRPr="003C1191" w:rsidRDefault="00E1162B" w:rsidP="003C1191">
      <w:pPr>
        <w:rPr>
          <w:rFonts w:cs="Arial"/>
        </w:rPr>
      </w:pPr>
      <w:r>
        <w:rPr>
          <w:rFonts w:cs="Arial"/>
          <w:b/>
        </w:rPr>
        <w:tab/>
      </w:r>
      <w:r w:rsidR="003C1191">
        <w:rPr>
          <w:rFonts w:cs="Arial"/>
        </w:rPr>
        <w:t>By building</w:t>
      </w:r>
      <w:r w:rsidR="00FB1B6E" w:rsidRPr="00090909">
        <w:rPr>
          <w:rFonts w:cs="Arial"/>
        </w:rPr>
        <w:t xml:space="preserve"> a DEB framework</w:t>
      </w:r>
      <w:r w:rsidR="003C1191">
        <w:rPr>
          <w:rFonts w:cs="Arial"/>
        </w:rPr>
        <w:t xml:space="preserve"> of parasite infection and validating it experimentally</w:t>
      </w:r>
      <w:r w:rsidR="00FB1B6E" w:rsidRPr="00090909">
        <w:rPr>
          <w:rFonts w:cs="Arial"/>
        </w:rPr>
        <w:t xml:space="preserve">, </w:t>
      </w:r>
      <w:r w:rsidR="003C1191">
        <w:rPr>
          <w:rFonts w:cs="Arial"/>
        </w:rPr>
        <w:t xml:space="preserve">I will be able to </w:t>
      </w:r>
      <w:r w:rsidR="00FB1B6E" w:rsidRPr="00090909">
        <w:rPr>
          <w:rFonts w:cs="Arial"/>
        </w:rPr>
        <w:t>identify the most likely mechanistic pathw</w:t>
      </w:r>
      <w:r w:rsidR="000035B9" w:rsidRPr="00090909">
        <w:rPr>
          <w:rFonts w:cs="Arial"/>
        </w:rPr>
        <w:t>ays shaping outcomes</w:t>
      </w:r>
      <w:r w:rsidR="003C1191">
        <w:rPr>
          <w:rFonts w:cs="Arial"/>
        </w:rPr>
        <w:t xml:space="preserve"> of parasite infection</w:t>
      </w:r>
      <w:r w:rsidR="008C03C3">
        <w:rPr>
          <w:rFonts w:cs="Arial"/>
        </w:rPr>
        <w:t xml:space="preserve"> and the effectiveness of treatment strategies</w:t>
      </w:r>
      <w:r w:rsidR="000035B9" w:rsidRPr="00090909">
        <w:rPr>
          <w:rFonts w:cs="Arial"/>
        </w:rPr>
        <w:t xml:space="preserve">. </w:t>
      </w:r>
      <w:r w:rsidR="0081087F">
        <w:rPr>
          <w:rFonts w:cs="Arial"/>
        </w:rPr>
        <w:t xml:space="preserve">Not only will </w:t>
      </w:r>
      <w:r w:rsidR="00EC59A1" w:rsidRPr="00090909">
        <w:rPr>
          <w:rFonts w:cs="Arial"/>
        </w:rPr>
        <w:t xml:space="preserve">I </w:t>
      </w:r>
      <w:r w:rsidR="000035B9" w:rsidRPr="00090909">
        <w:rPr>
          <w:rFonts w:cs="Arial"/>
        </w:rPr>
        <w:t xml:space="preserve">use the </w:t>
      </w:r>
      <w:r w:rsidR="003C1191">
        <w:rPr>
          <w:rFonts w:cs="Arial"/>
        </w:rPr>
        <w:t>validated DEB</w:t>
      </w:r>
      <w:r w:rsidR="000035B9" w:rsidRPr="00090909">
        <w:rPr>
          <w:rFonts w:cs="Arial"/>
        </w:rPr>
        <w:t xml:space="preserve"> model to predict responses to intervention strategies</w:t>
      </w:r>
      <w:r w:rsidR="003C1191">
        <w:rPr>
          <w:rFonts w:cs="Arial"/>
        </w:rPr>
        <w:t xml:space="preserve"> during single and co-infections</w:t>
      </w:r>
      <w:r w:rsidR="000035B9" w:rsidRPr="00090909">
        <w:rPr>
          <w:rFonts w:cs="Arial"/>
        </w:rPr>
        <w:t xml:space="preserve">, </w:t>
      </w:r>
      <w:proofErr w:type="gramStart"/>
      <w:r w:rsidR="00EC59A1" w:rsidRPr="00090909">
        <w:rPr>
          <w:rFonts w:cs="Arial"/>
        </w:rPr>
        <w:t>but</w:t>
      </w:r>
      <w:proofErr w:type="gramEnd"/>
      <w:r w:rsidR="00EC59A1" w:rsidRPr="00090909">
        <w:rPr>
          <w:rFonts w:cs="Arial"/>
        </w:rPr>
        <w:t xml:space="preserve"> </w:t>
      </w:r>
      <w:r w:rsidR="000035B9" w:rsidRPr="00090909">
        <w:rPr>
          <w:rFonts w:cs="Arial"/>
        </w:rPr>
        <w:t xml:space="preserve">I will </w:t>
      </w:r>
      <w:r w:rsidR="00EC59A1" w:rsidRPr="00090909">
        <w:rPr>
          <w:rFonts w:cs="Arial"/>
        </w:rPr>
        <w:t xml:space="preserve">also </w:t>
      </w:r>
      <w:r w:rsidR="000035B9" w:rsidRPr="00090909">
        <w:rPr>
          <w:rFonts w:cs="Arial"/>
        </w:rPr>
        <w:t xml:space="preserve">experimentally test the health and disease transmission </w:t>
      </w:r>
      <w:r w:rsidR="00C654D2" w:rsidRPr="00090909">
        <w:rPr>
          <w:rFonts w:cs="Arial"/>
        </w:rPr>
        <w:t xml:space="preserve">consequences of </w:t>
      </w:r>
      <w:r w:rsidR="00D55F0C" w:rsidRPr="00090909">
        <w:rPr>
          <w:rFonts w:cs="Arial"/>
        </w:rPr>
        <w:t xml:space="preserve">those </w:t>
      </w:r>
      <w:r w:rsidR="00184D07" w:rsidRPr="00090909">
        <w:rPr>
          <w:rFonts w:cs="Arial"/>
        </w:rPr>
        <w:t>treatments</w:t>
      </w:r>
      <w:r w:rsidR="00D55F0C" w:rsidRPr="00090909">
        <w:rPr>
          <w:rFonts w:cs="Arial"/>
        </w:rPr>
        <w:t xml:space="preserve">. </w:t>
      </w:r>
      <w:r w:rsidR="00184D07" w:rsidRPr="00090909">
        <w:rPr>
          <w:rFonts w:cs="Arial"/>
          <w:b/>
        </w:rPr>
        <w:t>Th</w:t>
      </w:r>
      <w:r w:rsidR="00B73AF0" w:rsidRPr="00090909">
        <w:rPr>
          <w:rFonts w:cs="Arial"/>
          <w:b/>
        </w:rPr>
        <w:t>is novel</w:t>
      </w:r>
      <w:r w:rsidR="00184D07" w:rsidRPr="00090909">
        <w:rPr>
          <w:rFonts w:cs="Arial"/>
          <w:b/>
        </w:rPr>
        <w:t xml:space="preserve"> approach will unite experimental, theoretical, and practical</w:t>
      </w:r>
      <w:r w:rsidR="00427FC6" w:rsidRPr="00090909">
        <w:rPr>
          <w:rFonts w:cs="Arial"/>
          <w:b/>
        </w:rPr>
        <w:t xml:space="preserve"> </w:t>
      </w:r>
      <w:r w:rsidR="00B73AF0" w:rsidRPr="00090909">
        <w:rPr>
          <w:rFonts w:cs="Arial"/>
          <w:b/>
        </w:rPr>
        <w:t>methodologies</w:t>
      </w:r>
      <w:r w:rsidR="00427FC6" w:rsidRPr="00090909">
        <w:rPr>
          <w:rFonts w:cs="Arial"/>
          <w:b/>
        </w:rPr>
        <w:t xml:space="preserve"> to advance </w:t>
      </w:r>
      <w:r w:rsidR="00B73AF0" w:rsidRPr="00090909">
        <w:rPr>
          <w:rFonts w:cs="Arial"/>
          <w:b/>
        </w:rPr>
        <w:t>understanding</w:t>
      </w:r>
      <w:r w:rsidR="00427FC6" w:rsidRPr="00090909">
        <w:rPr>
          <w:rFonts w:cs="Arial"/>
          <w:b/>
        </w:rPr>
        <w:t xml:space="preserve"> of how </w:t>
      </w:r>
      <w:r w:rsidR="004335E2">
        <w:rPr>
          <w:rFonts w:cs="Arial"/>
          <w:b/>
        </w:rPr>
        <w:t xml:space="preserve">to </w:t>
      </w:r>
      <w:r w:rsidR="00427FC6" w:rsidRPr="00090909">
        <w:rPr>
          <w:rFonts w:cs="Arial"/>
          <w:b/>
        </w:rPr>
        <w:t>break the negative spiral of helminth infection and malnutrition.</w:t>
      </w:r>
      <w:r w:rsidR="00427FC6" w:rsidRPr="00090909">
        <w:rPr>
          <w:rFonts w:cs="Arial"/>
        </w:rPr>
        <w:t xml:space="preserve"> </w:t>
      </w:r>
      <w:r w:rsidR="00090909">
        <w:rPr>
          <w:rFonts w:cs="Arial"/>
        </w:rPr>
        <w:t xml:space="preserve">Critically, over a billion people suffer from helminth infection </w:t>
      </w:r>
      <w:r w:rsidR="005071BA" w:rsidRPr="00090909">
        <w:rPr>
          <w:rFonts w:cs="Arial"/>
        </w:rPr>
        <w:t xml:space="preserve">and </w:t>
      </w:r>
      <w:r w:rsidR="00090909">
        <w:rPr>
          <w:rFonts w:cs="Arial"/>
        </w:rPr>
        <w:t xml:space="preserve">the </w:t>
      </w:r>
      <w:r w:rsidR="0094086F" w:rsidRPr="00090909">
        <w:rPr>
          <w:rFonts w:cs="Arial"/>
        </w:rPr>
        <w:t xml:space="preserve">risk of </w:t>
      </w:r>
      <w:r w:rsidR="00AB0B4F" w:rsidRPr="00090909">
        <w:rPr>
          <w:rFonts w:cs="Arial"/>
        </w:rPr>
        <w:t xml:space="preserve">anthelmintic resistance </w:t>
      </w:r>
      <w:r w:rsidR="0094086F" w:rsidRPr="00090909">
        <w:rPr>
          <w:rFonts w:cs="Arial"/>
        </w:rPr>
        <w:t>will remain</w:t>
      </w:r>
      <w:r w:rsidR="00090909">
        <w:rPr>
          <w:rFonts w:cs="Arial"/>
        </w:rPr>
        <w:t xml:space="preserve"> a</w:t>
      </w:r>
      <w:r w:rsidR="0094086F" w:rsidRPr="00090909">
        <w:rPr>
          <w:rFonts w:cs="Arial"/>
        </w:rPr>
        <w:t xml:space="preserve"> global</w:t>
      </w:r>
      <w:r w:rsidR="00090909">
        <w:rPr>
          <w:rFonts w:cs="Arial"/>
        </w:rPr>
        <w:t xml:space="preserve"> threat</w:t>
      </w:r>
      <w:r w:rsidR="00090909" w:rsidRPr="00090909">
        <w:rPr>
          <w:rFonts w:cs="Arial"/>
        </w:rPr>
        <w:t xml:space="preserve"> until we better understand how to reverse the negative spiral</w:t>
      </w:r>
      <w:r w:rsidR="00090909" w:rsidRPr="00090909">
        <w:rPr>
          <w:rFonts w:cs="Arial"/>
        </w:rPr>
        <w:fldChar w:fldCharType="begin"/>
      </w:r>
      <w:r w:rsidR="00696143">
        <w:rPr>
          <w:rFonts w:cs="Arial"/>
        </w:rPr>
        <w:instrText xml:space="preserve"> ADDIN ZOTERO_ITEM CSL_CITATION {"citationID":"1f9703gr40","properties":{"formattedCitation":"{\\rtf \\super 1,3\\nosupersub{}}","plainCitation":"1,3"},"citationItems":[{"id":1859,"uris":["http://zotero.org/users/2169282/items/GNW4IXFN"],"uri":["http://zotero.org/users/2169282/items/GNW4IXFN"],"itemData":{"id":1859,"type":"article-journal","title":"First WHO Report on Neglected Tropical Diseases: Working to Overcome the Global Impact of Neglected Tropical Disases","page":"WHO/HTM/NTD/2010.1","shortTitle":"First WHO Report on Neglected Tropical Diseases: Working to Overcome the Global Impact of Neglected Tropical Disases","author":[{"literal":"WHO"}],"issued":{"date-parts":[["2010"]]}}},{"id":3749,"uris":["http://zotero.org/users/2169282/items/QHAKT87A"],"uri":["http://zotero.org/users/2169282/items/QHAKT87A"],"itemData":{"id":3749,"type":"article-journal","title":"A research agenda for helminth diseases of humans: the problem of helminthiases","container-title":"Plos Neglected Tropical Diseases","page":"e1582","volume":"6","issue":"4","archive_location":"WOS:000303496800007","DOI":"10.1371/journal.pntd.0001582","ISSN":"1935-2735","shortTitle":"A research agenda for helminth diseases of humans: the problem of helminthiases","author":[{"family":"Lustigman","given":"S."},{"family":"Prichard","given":"R. K."},{"family":"Gazzinelli","given":"A."},{"family":"Grant","given":"W. N."},{"family":"Boatin","given":"B. A."},{"family":"McCarthy","given":"J. S."},{"family":"Basanez","given":"M. G."}],"issued":{"date-parts":[["2012",4]]}}}],"schema":"https://github.com/citation-style-language/schema/raw/master/csl-citation.json"} </w:instrText>
      </w:r>
      <w:r w:rsidR="00090909" w:rsidRPr="00090909">
        <w:rPr>
          <w:rFonts w:cs="Arial"/>
        </w:rPr>
        <w:fldChar w:fldCharType="separate"/>
      </w:r>
      <w:r w:rsidR="001B61FE" w:rsidRPr="001B61FE">
        <w:rPr>
          <w:rFonts w:cs="Arial"/>
          <w:szCs w:val="24"/>
          <w:vertAlign w:val="superscript"/>
        </w:rPr>
        <w:t>1,3</w:t>
      </w:r>
      <w:r w:rsidR="00090909" w:rsidRPr="00090909">
        <w:rPr>
          <w:rFonts w:cs="Arial"/>
        </w:rPr>
        <w:fldChar w:fldCharType="end"/>
      </w:r>
      <w:r w:rsidR="00090909" w:rsidRPr="00090909">
        <w:rPr>
          <w:rFonts w:cs="Arial"/>
        </w:rPr>
        <w:t>.</w:t>
      </w:r>
      <w:r w:rsidR="00090909">
        <w:rPr>
          <w:rFonts w:cs="Arial"/>
        </w:rPr>
        <w:t xml:space="preserve"> </w:t>
      </w:r>
    </w:p>
    <w:p w14:paraId="1159EFD4" w14:textId="6474F88D" w:rsidR="00FB0844" w:rsidRDefault="00B73AF0">
      <w:pPr>
        <w:rPr>
          <w:rFonts w:cs="Arial"/>
          <w:b/>
        </w:rPr>
      </w:pPr>
      <w:r>
        <w:rPr>
          <w:rFonts w:cs="Arial"/>
        </w:rPr>
        <w:tab/>
      </w:r>
      <w:r w:rsidR="00B54F47">
        <w:rPr>
          <w:rFonts w:cs="Arial"/>
        </w:rPr>
        <w:t>Furthermore</w:t>
      </w:r>
      <w:r>
        <w:rPr>
          <w:rFonts w:cs="Arial"/>
        </w:rPr>
        <w:t xml:space="preserve">, the proposed project will serve as a </w:t>
      </w:r>
      <w:r w:rsidR="00E359DF">
        <w:rPr>
          <w:rFonts w:cs="Arial"/>
        </w:rPr>
        <w:t xml:space="preserve">concrete </w:t>
      </w:r>
      <w:r>
        <w:rPr>
          <w:rFonts w:cs="Arial"/>
        </w:rPr>
        <w:t xml:space="preserve">launching point for my future </w:t>
      </w:r>
      <w:r w:rsidR="0081087F">
        <w:rPr>
          <w:rFonts w:cs="Arial"/>
        </w:rPr>
        <w:t xml:space="preserve">independent </w:t>
      </w:r>
      <w:r>
        <w:rPr>
          <w:rFonts w:cs="Arial"/>
        </w:rPr>
        <w:t>research career</w:t>
      </w:r>
      <w:r w:rsidR="003C1721">
        <w:rPr>
          <w:rFonts w:cs="Arial"/>
        </w:rPr>
        <w:t xml:space="preserve">. </w:t>
      </w:r>
      <w:r w:rsidR="00E359DF">
        <w:rPr>
          <w:rFonts w:cs="Arial"/>
        </w:rPr>
        <w:t xml:space="preserve">First, </w:t>
      </w:r>
      <w:r w:rsidR="008C03C3">
        <w:rPr>
          <w:rFonts w:cs="Arial"/>
        </w:rPr>
        <w:t>this fellowship training will provide the empirical and mathematical tools to explore the effects of nutrition and helminth infection on additional co-infections, including with bacterial, viral, and protozoan parasites. In particular, the combination of my doctoral and post-doctoral training will leave me well positioned to investigate helminth-</w:t>
      </w:r>
      <w:r w:rsidR="008C03C3" w:rsidRPr="00C71256">
        <w:rPr>
          <w:rFonts w:cs="Arial"/>
          <w:i/>
        </w:rPr>
        <w:t>Mycobacterium</w:t>
      </w:r>
      <w:r w:rsidR="008C03C3">
        <w:rPr>
          <w:rFonts w:cs="Arial"/>
        </w:rPr>
        <w:t xml:space="preserve"> co-infection in future studies. </w:t>
      </w:r>
      <w:r w:rsidR="0081087F">
        <w:rPr>
          <w:rFonts w:cs="Arial"/>
        </w:rPr>
        <w:t>Second</w:t>
      </w:r>
      <w:r w:rsidR="00D63741">
        <w:rPr>
          <w:rFonts w:cs="Arial"/>
        </w:rPr>
        <w:t>,</w:t>
      </w:r>
      <w:r w:rsidR="00836C9C">
        <w:rPr>
          <w:rFonts w:cs="Arial"/>
        </w:rPr>
        <w:t xml:space="preserve"> </w:t>
      </w:r>
      <w:r w:rsidR="000C138F">
        <w:rPr>
          <w:rFonts w:cs="Arial"/>
        </w:rPr>
        <w:t xml:space="preserve">throughout </w:t>
      </w:r>
      <w:r w:rsidR="0081087F">
        <w:rPr>
          <w:rFonts w:cs="Arial"/>
        </w:rPr>
        <w:t xml:space="preserve">all proposed </w:t>
      </w:r>
      <w:r w:rsidR="000C138F">
        <w:rPr>
          <w:rFonts w:cs="Arial"/>
        </w:rPr>
        <w:t xml:space="preserve">experiments, </w:t>
      </w:r>
      <w:r w:rsidR="003C1721">
        <w:rPr>
          <w:rFonts w:cs="Arial"/>
        </w:rPr>
        <w:t xml:space="preserve">I will collect </w:t>
      </w:r>
      <w:r w:rsidR="00E359DF">
        <w:rPr>
          <w:rFonts w:cs="Arial"/>
        </w:rPr>
        <w:t xml:space="preserve">and store fecal </w:t>
      </w:r>
      <w:r w:rsidR="003C1721">
        <w:rPr>
          <w:rFonts w:cs="Arial"/>
        </w:rPr>
        <w:t xml:space="preserve">samples </w:t>
      </w:r>
      <w:r w:rsidR="00E359DF">
        <w:rPr>
          <w:rFonts w:cs="Arial"/>
        </w:rPr>
        <w:t>for</w:t>
      </w:r>
      <w:r w:rsidR="003B190B">
        <w:rPr>
          <w:rFonts w:cs="Arial"/>
        </w:rPr>
        <w:t xml:space="preserve"> subsequent microbiome analysis. </w:t>
      </w:r>
      <w:r w:rsidR="00785014">
        <w:rPr>
          <w:rFonts w:cs="Arial"/>
        </w:rPr>
        <w:t>T</w:t>
      </w:r>
      <w:r w:rsidR="008C03C3">
        <w:rPr>
          <w:rFonts w:cs="Arial"/>
        </w:rPr>
        <w:t>he importance of gut microbiome</w:t>
      </w:r>
      <w:r w:rsidR="00785014">
        <w:rPr>
          <w:rFonts w:cs="Arial"/>
        </w:rPr>
        <w:t xml:space="preserve"> for human health and well-being is increasingly recognized </w:t>
      </w:r>
      <w:r w:rsidR="00785014">
        <w:rPr>
          <w:rFonts w:cs="Arial"/>
        </w:rPr>
        <w:fldChar w:fldCharType="begin"/>
      </w:r>
      <w:r w:rsidR="00BC1FF2">
        <w:rPr>
          <w:rFonts w:cs="Arial"/>
        </w:rPr>
        <w:instrText xml:space="preserve"> ADDIN ZOTERO_ITEM CSL_CITATION {"citationID":"rdha74ran","properties":{"formattedCitation":"{\\rtf \\super 59\\nosupersub{}}","plainCitation":"59"},"citationItems":[{"id":2370,"uris":["http://zotero.org/users/2169282/items/BD5U6R7M"],"uri":["http://zotero.org/users/2169282/items/BD5U6R7M"],"itemData":{"id":2370,"type":"article-journal","title":"The human microbiome: at the interface of health and disease","container-title":"Nature Reviews Genetics","page":"260-270","volume":"13","issue":"4","source":"www.nature.com","abstract":"Interest in the role of the microbiome in human health has burgeoned over the past decade with the advent of new technologies for interrogating complex microbial communities. The large-scale dynamics of the microbiome can be described by many of the tools and observations used in the study of population ecology. Deciphering the metagenome and its aggregate genetic information can also be used to understand the functional properties of the microbial community. Both the microbiome and metagenome probably have important functions in health and disease; their exploration is a frontier in human genetics.","DOI":"10.1038/nrg3182","ISSN":"1471-0056","shortTitle":"The human microbiome","journalAbbreviation":"Nat Rev Genet","language":"en","author":[{"family":"Cho","given":"Ilseung"},{"family":"Blaser","given":"Martin J."}],"issued":{"date-parts":[["2012",4]]}}}],"schema":"https://github.com/citation-style-language/schema/raw/master/csl-citation.json"} </w:instrText>
      </w:r>
      <w:r w:rsidR="00785014">
        <w:rPr>
          <w:rFonts w:cs="Arial"/>
        </w:rPr>
        <w:fldChar w:fldCharType="separate"/>
      </w:r>
      <w:r w:rsidR="00BC1FF2" w:rsidRPr="00BC1FF2">
        <w:rPr>
          <w:rFonts w:cs="Arial"/>
          <w:szCs w:val="24"/>
          <w:vertAlign w:val="superscript"/>
        </w:rPr>
        <w:t>59</w:t>
      </w:r>
      <w:r w:rsidR="00785014">
        <w:rPr>
          <w:rFonts w:cs="Arial"/>
        </w:rPr>
        <w:fldChar w:fldCharType="end"/>
      </w:r>
      <w:r w:rsidR="00785014">
        <w:rPr>
          <w:rFonts w:cs="Arial"/>
        </w:rPr>
        <w:t xml:space="preserve">. </w:t>
      </w:r>
      <w:r w:rsidR="0013425F">
        <w:rPr>
          <w:rFonts w:cs="Arial"/>
        </w:rPr>
        <w:t>Microbiota</w:t>
      </w:r>
      <w:r w:rsidR="006B7AED">
        <w:rPr>
          <w:rFonts w:cs="Arial"/>
        </w:rPr>
        <w:t xml:space="preserve"> are influenced by </w:t>
      </w:r>
      <w:r w:rsidR="00785014">
        <w:rPr>
          <w:rFonts w:cs="Arial"/>
        </w:rPr>
        <w:t>diet</w:t>
      </w:r>
      <w:r w:rsidR="006B7AED">
        <w:rPr>
          <w:rFonts w:cs="Arial"/>
        </w:rPr>
        <w:t xml:space="preserve">, and can, reciprocally, influence nutritional status </w:t>
      </w:r>
      <w:r w:rsidR="00785014">
        <w:rPr>
          <w:rFonts w:cs="Arial"/>
        </w:rPr>
        <w:fldChar w:fldCharType="begin"/>
      </w:r>
      <w:r w:rsidR="00BC1FF2">
        <w:rPr>
          <w:rFonts w:cs="Arial"/>
        </w:rPr>
        <w:instrText xml:space="preserve"> ADDIN ZOTERO_ITEM CSL_CITATION {"citationID":"lD81R0UX","properties":{"formattedCitation":"{\\rtf \\super 60,61\\nosupersub{}}","plainCitation":"60,61"},"citationItems":[{"id":2339,"uris":["http://zotero.org/users/2169282/items/WKK8M2AU"],"uri":["http://zotero.org/users/2169282/items/WKK8M2AU"],"itemData":{"id":2339,"type":"article-journal","title":"Gut microbiomes of Malawian twin pairs discordant for kwashiorkor","container-title":"Science (New York, N.Y.)","page":"548-554","volume":"339","issue":"6119","source":"NCBI PubMed","abstract":"Kwashiorkor, an enigmatic form of severe acute malnutrition, is the consequence of inadequate nutrient intake plus additional environmental insults. To investigate the role of the gut microbiome, we studied 317 Malawian twin pairs during the first 3 years of life. During this time, half of the twin pairs remained well nourished, whereas 43% became discordant, and 7% manifested concordance for acute malnutrition. Both children in twin pairs discordant for kwashiorkor were treated with a peanut-based, ready-to-use therapeutic food (RUTF). Time-series metagenomic studies revealed that RUTF produced a transient maturation of metabolic functions in kwashiorkor gut microbiomes that regressed when administration of RUTF was stopped. Previously frozen fecal communities from several discordant pairs were each transplanted into gnotobiotic mice. The combination of Malawian diet and kwashiorkor microbiome produced marked weight loss in recipient mice, accompanied by perturbations in amino acid, carbohydrate, and intermediary metabolism that were only transiently ameliorated with RUTF. These findings implicate the gut microbiome as a causal factor in kwashiorkor.","DOI":"10.1126/science.1229000","ISSN":"1095-9203","note":"PMID: 23363771 \nPMCID: PMC3667500","journalAbbreviation":"Science","language":"eng","author":[{"family":"Smith","given":"Michelle I."},{"family":"Yatsunenko","given":"Tanya"},{"family":"Manary","given":"Mark J."},{"family":"Trehan","given":"Indi"},{"family":"Mkakosya","given":"Rajhab"},{"family":"Cheng","given":"Jiye"},{"family":"Kau","given":"Andrew L."},{"family":"Rich","given":"Stephen S."},{"family":"Concannon","given":"Patrick"},{"family":"Mychaleckyj","given":"Josyf C."},{"family":"Liu","given":"Jie"},{"family":"Houpt","given":"Eric"},{"family":"Li","given":"Jia V."},{"family":"Holmes","given":"Elaine"},{"family":"Nicholson","given":"Jeremy"},{"family":"Knights","given":"Dan"},{"family":"Ursell","given":"Luke K."},{"family":"Knight","given":"Rob"},{"family":"Gordon","given":"Jeffrey I."}],"issued":{"date-parts":[["2013",2,1]]},"PMID":"23363771","PMCID":"PMC3667500"}},{"id":2343,"uris":["http://zotero.org/users/2169282/items/4JNEUNPS"],"uri":["http://zotero.org/users/2169282/items/4JNEUNPS"],"itemData":{"id":2343,"type":"article-journal","title":"Diet rapidly and reproducibly alters the human gut microbiome","container-title":"Nature","page":"559-563","volume":"505","issue":"7484","source":"www.nature.com","abstract":"Long-term dietary intake influences the structure and activity of the trillions of microorganisms residing in the human gut, but it remains unclear how rapidly and reproducibly the human gut microbiome responds to short-term macronutrient change. Here we show that the short-term consumption of diets composed entirely of animal or plant products alters microbial community structure and overwhelms inter-individual differences in microbial gene expression. The animal-based diet increased the abundance of bile-tolerant microorganisms (Alistipes, Bilophila and Bacteroides) and decreased the levels of Firmicutes that metabolize dietary plant polysaccharides (Roseburia, Eubacterium rectale and Ruminococcus bromii). Microbial activity mirrored differences between herbivorous and carnivorous mammals, reflecting trade-offs between carbohydrate and protein fermentation. Foodborne microbes from both diets transiently colonized the gut, including bacteria, fungi and even viruses. Finally, increases in the abundance and activity of Bilophila wadsworthia on the animal-based diet support a link between dietary fat, bile acids and the outgrowth of microorganisms capable of triggering inflammatory bowel disease. In concert, these results demonstrate that the gut microbiome can rapidly respond to altered diet, potentially facilitating the diversity of human dietary lifestyles.","DOI":"10.1038/nature12820","ISSN":"0028-0836","journalAbbreviation":"Nature","language":"en","author":[{"family":"David","given":"Lawrence A."},{"family":"Maurice","given":"Corinne F."},{"family":"Carmody","given":"Rachel N."},{"family":"Gootenberg","given":"David B."},{"family":"Button","given":"Julie E."},{"family":"Wolfe","given":"Benjamin E."},{"family":"Ling","given":"Alisha V."},{"family":"Devlin","given":"A. Sloan"},{"family":"Varma","given":"Yug"},{"family":"Fischbach","given":"Michael A."},{"family":"Biddinger","given":"Sudha B."},{"family":"Dutton","given":"Rachel J."},{"family":"Turnbaugh","given":"Peter J."}],"issued":{"date-parts":[["2014",1,23]]}}}],"schema":"https://github.com/citation-style-language/schema/raw/master/csl-citation.json"} </w:instrText>
      </w:r>
      <w:r w:rsidR="00785014">
        <w:rPr>
          <w:rFonts w:cs="Arial"/>
        </w:rPr>
        <w:fldChar w:fldCharType="separate"/>
      </w:r>
      <w:r w:rsidR="00BC1FF2" w:rsidRPr="00BC1FF2">
        <w:rPr>
          <w:rFonts w:cs="Arial"/>
          <w:szCs w:val="24"/>
          <w:vertAlign w:val="superscript"/>
        </w:rPr>
        <w:t>60,61</w:t>
      </w:r>
      <w:r w:rsidR="00785014">
        <w:rPr>
          <w:rFonts w:cs="Arial"/>
        </w:rPr>
        <w:fldChar w:fldCharType="end"/>
      </w:r>
      <w:r w:rsidR="006B7AED">
        <w:rPr>
          <w:rFonts w:cs="Arial"/>
        </w:rPr>
        <w:t xml:space="preserve">. </w:t>
      </w:r>
      <w:r w:rsidR="00F235A4">
        <w:rPr>
          <w:rFonts w:cs="Arial"/>
        </w:rPr>
        <w:t>In addition</w:t>
      </w:r>
      <w:r w:rsidR="005F6538">
        <w:rPr>
          <w:rFonts w:cs="Arial"/>
        </w:rPr>
        <w:t xml:space="preserve">, </w:t>
      </w:r>
      <w:r w:rsidR="00F235A4">
        <w:rPr>
          <w:rFonts w:cs="Arial"/>
        </w:rPr>
        <w:t>gut microbiota</w:t>
      </w:r>
      <w:r w:rsidR="005F6538">
        <w:rPr>
          <w:rFonts w:cs="Arial"/>
        </w:rPr>
        <w:t xml:space="preserve"> may interact with </w:t>
      </w:r>
      <w:r w:rsidR="003B190B">
        <w:rPr>
          <w:rFonts w:cs="Arial"/>
        </w:rPr>
        <w:t xml:space="preserve">GI helminths </w:t>
      </w:r>
      <w:r w:rsidR="005F6538">
        <w:rPr>
          <w:rFonts w:cs="Arial"/>
        </w:rPr>
        <w:t>directly or via the host’s immune system</w:t>
      </w:r>
      <w:r w:rsidR="002302CA">
        <w:rPr>
          <w:rFonts w:cs="Arial"/>
        </w:rPr>
        <w:t xml:space="preserve"> </w:t>
      </w:r>
      <w:r w:rsidR="002302CA">
        <w:rPr>
          <w:rFonts w:cs="Arial"/>
        </w:rPr>
        <w:fldChar w:fldCharType="begin"/>
      </w:r>
      <w:r w:rsidR="00BC1FF2">
        <w:rPr>
          <w:rFonts w:cs="Arial"/>
        </w:rPr>
        <w:instrText xml:space="preserve"> ADDIN ZOTERO_ITEM CSL_CITATION {"citationID":"152psabjop","properties":{"formattedCitation":"{\\rtf \\super 45\\nosupersub{}}","plainCitation":"45"},"citationItems":[{"id":3009,"uris":["http://zotero.org/users/2169282/items/R4B94KTK"],"uri":["http://zotero.org/users/2169282/items/R4B94KTK"],"itemData":{"id":3009,"type":"article-journal","title":"Integrating nutrition and immunology: A new frontier","container-title":"Journal of Insect Physiology","page":"130-137","volume":"59","issue":"2","archive_location":"WOS:000315367800003","DOI":"10.1016/j.jinsphys.2012.10.011","ISSN":"0022-1910","shortTitle":"Integrating nutrition and immunology: A new frontier","author":[{"family":"Ponton","given":"F."},{"family":"Wilson","given":"K."},{"family":"Holmes","given":"A. J."},{"family":"Cotter","given":"S. C."},{"family":"Raubenheimer","given":"D."},{"family":"Simpson","given":"S. J."}],"issued":{"date-parts":[["2013",2]]}}}],"schema":"https://github.com/citation-style-language/schema/raw/master/csl-citation.json"} </w:instrText>
      </w:r>
      <w:r w:rsidR="002302CA">
        <w:rPr>
          <w:rFonts w:cs="Arial"/>
        </w:rPr>
        <w:fldChar w:fldCharType="separate"/>
      </w:r>
      <w:r w:rsidR="00BC1FF2" w:rsidRPr="00BC1FF2">
        <w:rPr>
          <w:rFonts w:cs="Arial"/>
          <w:szCs w:val="24"/>
          <w:vertAlign w:val="superscript"/>
        </w:rPr>
        <w:t>45</w:t>
      </w:r>
      <w:r w:rsidR="002302CA">
        <w:rPr>
          <w:rFonts w:cs="Arial"/>
        </w:rPr>
        <w:fldChar w:fldCharType="end"/>
      </w:r>
      <w:r w:rsidR="005F6538">
        <w:rPr>
          <w:rFonts w:cs="Arial"/>
        </w:rPr>
        <w:t xml:space="preserve">. </w:t>
      </w:r>
      <w:r w:rsidR="006626AA">
        <w:rPr>
          <w:rFonts w:cs="Arial"/>
        </w:rPr>
        <w:t>In the future, I will test for interactions among nutrition, helminth infection and the gut microbiome.</w:t>
      </w:r>
      <w:r w:rsidR="00E24D04">
        <w:rPr>
          <w:rFonts w:cs="Arial"/>
        </w:rPr>
        <w:t xml:space="preserve"> </w:t>
      </w:r>
      <w:r w:rsidR="00560030" w:rsidRPr="00482329">
        <w:rPr>
          <w:rFonts w:cs="Arial"/>
          <w:b/>
        </w:rPr>
        <w:t xml:space="preserve">In combination, I will be able </w:t>
      </w:r>
      <w:r w:rsidR="00560030" w:rsidRPr="0085444A">
        <w:rPr>
          <w:rFonts w:cs="Arial"/>
          <w:b/>
        </w:rPr>
        <w:t xml:space="preserve">to start a faculty position with </w:t>
      </w:r>
      <w:r w:rsidR="00560030">
        <w:rPr>
          <w:rFonts w:cs="Arial"/>
          <w:b/>
        </w:rPr>
        <w:t xml:space="preserve">my own area of conceptual expertise that I will have investigated in multiple host-parasite systems, plus </w:t>
      </w:r>
      <w:r w:rsidR="00560030" w:rsidRPr="0085444A">
        <w:rPr>
          <w:rFonts w:cs="Arial"/>
          <w:b/>
        </w:rPr>
        <w:t>valuable, informative samples and innovative experimental designs to quickly launch my independent c</w:t>
      </w:r>
      <w:r w:rsidR="00560030" w:rsidRPr="00482329">
        <w:rPr>
          <w:rFonts w:cs="Arial"/>
          <w:b/>
        </w:rPr>
        <w:t>areer.</w:t>
      </w:r>
    </w:p>
    <w:p w14:paraId="2E668E3A" w14:textId="77777777" w:rsidR="001C3A86" w:rsidRDefault="001C3A86">
      <w:pPr>
        <w:rPr>
          <w:rFonts w:cs="Arial"/>
          <w:b/>
        </w:rPr>
      </w:pPr>
      <w:r>
        <w:rPr>
          <w:rFonts w:cs="Arial"/>
          <w:b/>
        </w:rPr>
        <w:br w:type="page"/>
      </w:r>
    </w:p>
    <w:p w14:paraId="0CEADD72" w14:textId="71002A60" w:rsidR="00A96294" w:rsidRPr="00505C0A" w:rsidRDefault="00A96294">
      <w:pPr>
        <w:rPr>
          <w:rFonts w:cs="Arial"/>
          <w:b/>
        </w:rPr>
      </w:pPr>
      <w:r w:rsidRPr="00505C0A">
        <w:rPr>
          <w:rFonts w:cs="Arial"/>
          <w:b/>
        </w:rPr>
        <w:lastRenderedPageBreak/>
        <w:t>References</w:t>
      </w:r>
    </w:p>
    <w:p w14:paraId="293E2500" w14:textId="261DB84B" w:rsidR="00A96294" w:rsidRPr="00D07473" w:rsidRDefault="00A96294">
      <w:pPr>
        <w:rPr>
          <w:rFonts w:cs="Arial"/>
        </w:rPr>
      </w:pPr>
    </w:p>
    <w:p w14:paraId="70162A93" w14:textId="77777777" w:rsidR="00BC1FF2" w:rsidRPr="00BC1FF2" w:rsidRDefault="006B07FB" w:rsidP="00BC1FF2">
      <w:pPr>
        <w:pStyle w:val="Bibliography"/>
      </w:pPr>
      <w:r>
        <w:fldChar w:fldCharType="begin"/>
      </w:r>
      <w:r w:rsidR="001A7199">
        <w:instrText xml:space="preserve"> ADDIN ZOTERO_BIBL {"custom":[]} CSL_BIBLIOGRAPHY </w:instrText>
      </w:r>
      <w:r>
        <w:fldChar w:fldCharType="separate"/>
      </w:r>
      <w:r w:rsidR="00BC1FF2" w:rsidRPr="00BC1FF2">
        <w:t>1.</w:t>
      </w:r>
      <w:r w:rsidR="00BC1FF2" w:rsidRPr="00BC1FF2">
        <w:tab/>
        <w:t>WHO. First WHO Report on Neglected Tropical Diseases: Working to Overcome the Global Impact of Neglected Tropical Disases. WHO/HTM/NTD/2010.1 (2010).</w:t>
      </w:r>
    </w:p>
    <w:p w14:paraId="1D6C3454" w14:textId="77777777" w:rsidR="00BC1FF2" w:rsidRPr="00BC1FF2" w:rsidRDefault="00BC1FF2" w:rsidP="00BC1FF2">
      <w:pPr>
        <w:pStyle w:val="Bibliography"/>
      </w:pPr>
      <w:r w:rsidRPr="00BC1FF2">
        <w:t>2.</w:t>
      </w:r>
      <w:r w:rsidRPr="00BC1FF2">
        <w:tab/>
        <w:t xml:space="preserve">Hotez, P. J., Molyneux, D. H., Fenwick, A., Ottesen, E., Sachs, S. E. &amp; Sachs, J. D. Incorporating a rapid-impact package for neglected tropical diseases with programs for HIV/AIDS, tuberculosis, and malaria - A comprehensive pro-poor health policy and strategy for the developing world. </w:t>
      </w:r>
      <w:r w:rsidRPr="00BC1FF2">
        <w:rPr>
          <w:i/>
          <w:iCs/>
        </w:rPr>
        <w:t>Plos Med.</w:t>
      </w:r>
      <w:r w:rsidRPr="00BC1FF2">
        <w:t xml:space="preserve"> </w:t>
      </w:r>
      <w:r w:rsidRPr="00BC1FF2">
        <w:rPr>
          <w:b/>
          <w:bCs/>
        </w:rPr>
        <w:t>3,</w:t>
      </w:r>
      <w:r w:rsidRPr="00BC1FF2">
        <w:t xml:space="preserve"> 576–584 (2006).</w:t>
      </w:r>
    </w:p>
    <w:p w14:paraId="5B2035C8" w14:textId="77777777" w:rsidR="00BC1FF2" w:rsidRPr="00BC1FF2" w:rsidRDefault="00BC1FF2" w:rsidP="00BC1FF2">
      <w:pPr>
        <w:pStyle w:val="Bibliography"/>
      </w:pPr>
      <w:r w:rsidRPr="00BC1FF2">
        <w:t>3.</w:t>
      </w:r>
      <w:r w:rsidRPr="00BC1FF2">
        <w:tab/>
        <w:t xml:space="preserve">Lustigman, S., Prichard, R. K., Gazzinelli, A., Grant, W. N., Boatin, B. A., McCarthy, J. S. &amp; Basanez, M. G. A research agenda for helminth diseases of humans: the problem of helminthiases. </w:t>
      </w:r>
      <w:r w:rsidRPr="00BC1FF2">
        <w:rPr>
          <w:i/>
          <w:iCs/>
        </w:rPr>
        <w:t>PLoS Negl. Trop. Dis.</w:t>
      </w:r>
      <w:r w:rsidRPr="00BC1FF2">
        <w:t xml:space="preserve"> </w:t>
      </w:r>
      <w:r w:rsidRPr="00BC1FF2">
        <w:rPr>
          <w:b/>
          <w:bCs/>
        </w:rPr>
        <w:t>6,</w:t>
      </w:r>
      <w:r w:rsidRPr="00BC1FF2">
        <w:t xml:space="preserve"> e1582 (2012).</w:t>
      </w:r>
    </w:p>
    <w:p w14:paraId="7DBC2D7E" w14:textId="77777777" w:rsidR="00BC1FF2" w:rsidRPr="00BC1FF2" w:rsidRDefault="00BC1FF2" w:rsidP="00BC1FF2">
      <w:pPr>
        <w:pStyle w:val="Bibliography"/>
      </w:pPr>
      <w:r w:rsidRPr="00BC1FF2">
        <w:t>4.</w:t>
      </w:r>
      <w:r w:rsidRPr="00BC1FF2">
        <w:tab/>
        <w:t xml:space="preserve">Salgame, P., Yap, G. S. &amp; Gause, W. C. Effect of helminth-induced immunity on infections with microbial pathogens. </w:t>
      </w:r>
      <w:r w:rsidRPr="00BC1FF2">
        <w:rPr>
          <w:i/>
          <w:iCs/>
        </w:rPr>
        <w:t>Nat. Immunol.</w:t>
      </w:r>
      <w:r w:rsidRPr="00BC1FF2">
        <w:t xml:space="preserve"> </w:t>
      </w:r>
      <w:r w:rsidRPr="00BC1FF2">
        <w:rPr>
          <w:b/>
          <w:bCs/>
        </w:rPr>
        <w:t>14,</w:t>
      </w:r>
      <w:r w:rsidRPr="00BC1FF2">
        <w:t xml:space="preserve"> 1118–1126 (2013).</w:t>
      </w:r>
    </w:p>
    <w:p w14:paraId="372A33EF" w14:textId="77777777" w:rsidR="00BC1FF2" w:rsidRPr="00BC1FF2" w:rsidRDefault="00BC1FF2" w:rsidP="00BC1FF2">
      <w:pPr>
        <w:pStyle w:val="Bibliography"/>
      </w:pPr>
      <w:r w:rsidRPr="00BC1FF2">
        <w:t>5.</w:t>
      </w:r>
      <w:r w:rsidRPr="00BC1FF2">
        <w:tab/>
        <w:t xml:space="preserve">Vercruysse, J., Levecke, B. &amp; Prichard, R. Human soil-transmitted helminths: implications of mass drug administration. </w:t>
      </w:r>
      <w:r w:rsidRPr="00BC1FF2">
        <w:rPr>
          <w:i/>
          <w:iCs/>
        </w:rPr>
        <w:t>Curr. Opin. Infect. Dis.</w:t>
      </w:r>
      <w:r w:rsidRPr="00BC1FF2">
        <w:t xml:space="preserve"> </w:t>
      </w:r>
      <w:r w:rsidRPr="00BC1FF2">
        <w:rPr>
          <w:b/>
          <w:bCs/>
        </w:rPr>
        <w:t>25,</w:t>
      </w:r>
      <w:r w:rsidRPr="00BC1FF2">
        <w:t xml:space="preserve"> 703–708 (2012).</w:t>
      </w:r>
    </w:p>
    <w:p w14:paraId="691726B9" w14:textId="77777777" w:rsidR="00BC1FF2" w:rsidRPr="00BC1FF2" w:rsidRDefault="00BC1FF2" w:rsidP="00BC1FF2">
      <w:pPr>
        <w:pStyle w:val="Bibliography"/>
      </w:pPr>
      <w:r w:rsidRPr="00BC1FF2">
        <w:t>6.</w:t>
      </w:r>
      <w:r w:rsidRPr="00BC1FF2">
        <w:tab/>
        <w:t xml:space="preserve">Koski, K. G. &amp; Scott, M. E. Gastrointestinal nematodes, nutrition and immunity: Breaking the negative spiral. </w:t>
      </w:r>
      <w:r w:rsidRPr="00BC1FF2">
        <w:rPr>
          <w:i/>
          <w:iCs/>
        </w:rPr>
        <w:t>Annu. Rev. Nutr.</w:t>
      </w:r>
      <w:r w:rsidRPr="00BC1FF2">
        <w:t xml:space="preserve"> </w:t>
      </w:r>
      <w:r w:rsidRPr="00BC1FF2">
        <w:rPr>
          <w:b/>
          <w:bCs/>
        </w:rPr>
        <w:t>21,</w:t>
      </w:r>
      <w:r w:rsidRPr="00BC1FF2">
        <w:t xml:space="preserve"> 297–321 (2001).</w:t>
      </w:r>
    </w:p>
    <w:p w14:paraId="38356B50" w14:textId="77777777" w:rsidR="00BC1FF2" w:rsidRPr="00BC1FF2" w:rsidRDefault="00BC1FF2" w:rsidP="00BC1FF2">
      <w:pPr>
        <w:pStyle w:val="Bibliography"/>
      </w:pPr>
      <w:r w:rsidRPr="00BC1FF2">
        <w:t>7.</w:t>
      </w:r>
      <w:r w:rsidRPr="00BC1FF2">
        <w:tab/>
        <w:t xml:space="preserve">McSorley, H. J., Hewitson, J. P. &amp; Maizels, R. M. Immunomodulation by helminth parasites: defining mechanisms and mediators. </w:t>
      </w:r>
      <w:r w:rsidRPr="00BC1FF2">
        <w:rPr>
          <w:i/>
          <w:iCs/>
        </w:rPr>
        <w:t>Int. J. Parasitol.</w:t>
      </w:r>
      <w:r w:rsidRPr="00BC1FF2">
        <w:t xml:space="preserve"> </w:t>
      </w:r>
      <w:r w:rsidRPr="00BC1FF2">
        <w:rPr>
          <w:b/>
          <w:bCs/>
        </w:rPr>
        <w:t>43,</w:t>
      </w:r>
      <w:r w:rsidRPr="00BC1FF2">
        <w:t xml:space="preserve"> 301–310 (2013).</w:t>
      </w:r>
    </w:p>
    <w:p w14:paraId="7462A950" w14:textId="77777777" w:rsidR="00BC1FF2" w:rsidRPr="00BC1FF2" w:rsidRDefault="00BC1FF2" w:rsidP="00BC1FF2">
      <w:pPr>
        <w:pStyle w:val="Bibliography"/>
      </w:pPr>
      <w:r w:rsidRPr="00BC1FF2">
        <w:t>8.</w:t>
      </w:r>
      <w:r w:rsidRPr="00BC1FF2">
        <w:tab/>
        <w:t xml:space="preserve">Crompton, D. W. T. Host diet as a determinant of parasite growth, reproduction and survival. </w:t>
      </w:r>
      <w:r w:rsidRPr="00BC1FF2">
        <w:rPr>
          <w:i/>
          <w:iCs/>
        </w:rPr>
        <w:t>Mammal Rev.</w:t>
      </w:r>
      <w:r w:rsidRPr="00BC1FF2">
        <w:t xml:space="preserve"> </w:t>
      </w:r>
      <w:r w:rsidRPr="00BC1FF2">
        <w:rPr>
          <w:b/>
          <w:bCs/>
        </w:rPr>
        <w:t>17,</w:t>
      </w:r>
      <w:r w:rsidRPr="00BC1FF2">
        <w:t xml:space="preserve"> 117–126 (1987).</w:t>
      </w:r>
    </w:p>
    <w:p w14:paraId="08064652" w14:textId="77777777" w:rsidR="00BC1FF2" w:rsidRPr="00BC1FF2" w:rsidRDefault="00BC1FF2" w:rsidP="00BC1FF2">
      <w:pPr>
        <w:pStyle w:val="Bibliography"/>
      </w:pPr>
      <w:r w:rsidRPr="00BC1FF2">
        <w:t>9.</w:t>
      </w:r>
      <w:r w:rsidRPr="00BC1FF2">
        <w:tab/>
        <w:t xml:space="preserve">Casapía, M., Joseph, S. A., Núñez, C., Rahme, E. &amp; Gyorkos, T. W. Parasite risk factors for stunting in grade 5 students in a community of extreme poverty in Peru. </w:t>
      </w:r>
      <w:r w:rsidRPr="00BC1FF2">
        <w:rPr>
          <w:i/>
          <w:iCs/>
        </w:rPr>
        <w:t>Int. J. Parasitol.</w:t>
      </w:r>
      <w:r w:rsidRPr="00BC1FF2">
        <w:t xml:space="preserve"> </w:t>
      </w:r>
      <w:r w:rsidRPr="00BC1FF2">
        <w:rPr>
          <w:b/>
          <w:bCs/>
        </w:rPr>
        <w:t>36,</w:t>
      </w:r>
      <w:r w:rsidRPr="00BC1FF2">
        <w:t xml:space="preserve"> 741–747 (2006).</w:t>
      </w:r>
    </w:p>
    <w:p w14:paraId="73C46CC3" w14:textId="77777777" w:rsidR="00BC1FF2" w:rsidRPr="00BC1FF2" w:rsidRDefault="00BC1FF2" w:rsidP="00BC1FF2">
      <w:pPr>
        <w:pStyle w:val="Bibliography"/>
      </w:pPr>
      <w:r w:rsidRPr="00BC1FF2">
        <w:t>10.</w:t>
      </w:r>
      <w:r w:rsidRPr="00BC1FF2">
        <w:tab/>
        <w:t xml:space="preserve">Jardim-Botelho, A., Brooker, S., Geiger, S. M., Fleming, F., Souza Lopes, A. C., Diemert, D. J., Corrêa-Oliveira, R. &amp; Bethony, J. M. Age patterns in undernutrition and helminth infection in a rural area of Brazil: associations with ascariasis and hookworm. </w:t>
      </w:r>
      <w:r w:rsidRPr="00BC1FF2">
        <w:rPr>
          <w:i/>
          <w:iCs/>
        </w:rPr>
        <w:t>Trop. Med. Int. Health TM IH</w:t>
      </w:r>
      <w:r w:rsidRPr="00BC1FF2">
        <w:t xml:space="preserve"> </w:t>
      </w:r>
      <w:r w:rsidRPr="00BC1FF2">
        <w:rPr>
          <w:b/>
          <w:bCs/>
        </w:rPr>
        <w:t>13,</w:t>
      </w:r>
      <w:r w:rsidRPr="00BC1FF2">
        <w:t xml:space="preserve"> 458–467 (2008).</w:t>
      </w:r>
    </w:p>
    <w:p w14:paraId="518D5ECA" w14:textId="77777777" w:rsidR="00BC1FF2" w:rsidRPr="00BC1FF2" w:rsidRDefault="00BC1FF2" w:rsidP="00BC1FF2">
      <w:pPr>
        <w:pStyle w:val="Bibliography"/>
      </w:pPr>
      <w:r w:rsidRPr="00BC1FF2">
        <w:t>11.</w:t>
      </w:r>
      <w:r w:rsidRPr="00BC1FF2">
        <w:tab/>
        <w:t xml:space="preserve">Brooker, S. Estimating the global distribution and disease burden of intestinal nematode infections: Adding up the numbers – A review. </w:t>
      </w:r>
      <w:r w:rsidRPr="00BC1FF2">
        <w:rPr>
          <w:i/>
          <w:iCs/>
        </w:rPr>
        <w:t>Int. J. Parasitol.</w:t>
      </w:r>
      <w:r w:rsidRPr="00BC1FF2">
        <w:t xml:space="preserve"> </w:t>
      </w:r>
      <w:r w:rsidRPr="00BC1FF2">
        <w:rPr>
          <w:b/>
          <w:bCs/>
        </w:rPr>
        <w:t>40,</w:t>
      </w:r>
      <w:r w:rsidRPr="00BC1FF2">
        <w:t xml:space="preserve"> 1137–1144 (2010).</w:t>
      </w:r>
    </w:p>
    <w:p w14:paraId="377A3F3A" w14:textId="77777777" w:rsidR="00BC1FF2" w:rsidRPr="00BC1FF2" w:rsidRDefault="00BC1FF2" w:rsidP="00BC1FF2">
      <w:pPr>
        <w:pStyle w:val="Bibliography"/>
      </w:pPr>
      <w:r w:rsidRPr="00BC1FF2">
        <w:t>12.</w:t>
      </w:r>
      <w:r w:rsidRPr="00BC1FF2">
        <w:tab/>
        <w:t xml:space="preserve">Tripathy, K., Garcia, F. &amp; Lotero, H. Effect of nutritional repletion on human hookworm infection. </w:t>
      </w:r>
      <w:r w:rsidRPr="00BC1FF2">
        <w:rPr>
          <w:i/>
          <w:iCs/>
        </w:rPr>
        <w:t>Am. J. Trop. Med. Hyg.</w:t>
      </w:r>
      <w:r w:rsidRPr="00BC1FF2">
        <w:t xml:space="preserve"> </w:t>
      </w:r>
      <w:r w:rsidRPr="00BC1FF2">
        <w:rPr>
          <w:b/>
          <w:bCs/>
        </w:rPr>
        <w:t>20,</w:t>
      </w:r>
      <w:r w:rsidRPr="00BC1FF2">
        <w:t xml:space="preserve"> 219–223 (1971).</w:t>
      </w:r>
    </w:p>
    <w:p w14:paraId="67D877B9" w14:textId="77777777" w:rsidR="00BC1FF2" w:rsidRPr="00BC1FF2" w:rsidRDefault="00BC1FF2" w:rsidP="00BC1FF2">
      <w:pPr>
        <w:pStyle w:val="Bibliography"/>
      </w:pPr>
      <w:r w:rsidRPr="00BC1FF2">
        <w:lastRenderedPageBreak/>
        <w:t>13.</w:t>
      </w:r>
      <w:r w:rsidRPr="00BC1FF2">
        <w:tab/>
        <w:t xml:space="preserve">Coop, R. L. &amp; Kyriazakis, I. Influence of host nutrition on the development and consequences of nematode parasitism in ruminants. </w:t>
      </w:r>
      <w:r w:rsidRPr="00BC1FF2">
        <w:rPr>
          <w:i/>
          <w:iCs/>
        </w:rPr>
        <w:t>Trends Parasitol.</w:t>
      </w:r>
      <w:r w:rsidRPr="00BC1FF2">
        <w:t xml:space="preserve"> </w:t>
      </w:r>
      <w:r w:rsidRPr="00BC1FF2">
        <w:rPr>
          <w:b/>
          <w:bCs/>
        </w:rPr>
        <w:t>17,</w:t>
      </w:r>
      <w:r w:rsidRPr="00BC1FF2">
        <w:t xml:space="preserve"> 325–330 (2001).</w:t>
      </w:r>
    </w:p>
    <w:p w14:paraId="7675E45F" w14:textId="77777777" w:rsidR="00BC1FF2" w:rsidRPr="00BC1FF2" w:rsidRDefault="00BC1FF2" w:rsidP="00BC1FF2">
      <w:pPr>
        <w:pStyle w:val="Bibliography"/>
      </w:pPr>
      <w:r w:rsidRPr="00BC1FF2">
        <w:t>14.</w:t>
      </w:r>
      <w:r w:rsidRPr="00BC1FF2">
        <w:tab/>
        <w:t xml:space="preserve">Budischak, S. A., Sakamoto, K., Megow, L. C., Cummings, K. R., Urban Jr., J. F. &amp; Ezenwa, V. O. Resource limitation alters the consequences of co-infection for both hosts and parasites. </w:t>
      </w:r>
      <w:r w:rsidRPr="00BC1FF2">
        <w:rPr>
          <w:i/>
          <w:iCs/>
        </w:rPr>
        <w:t>Int. J. Parasitol.</w:t>
      </w:r>
      <w:r w:rsidRPr="00BC1FF2">
        <w:t xml:space="preserve"> </w:t>
      </w:r>
      <w:r w:rsidRPr="00BC1FF2">
        <w:rPr>
          <w:b/>
          <w:bCs/>
        </w:rPr>
        <w:t>45,</w:t>
      </w:r>
      <w:r w:rsidRPr="00BC1FF2">
        <w:t xml:space="preserve"> 455–463 (2015).</w:t>
      </w:r>
    </w:p>
    <w:p w14:paraId="23C70D7F" w14:textId="77777777" w:rsidR="00BC1FF2" w:rsidRPr="00BC1FF2" w:rsidRDefault="00BC1FF2" w:rsidP="00BC1FF2">
      <w:pPr>
        <w:pStyle w:val="Bibliography"/>
      </w:pPr>
      <w:r w:rsidRPr="00BC1FF2">
        <w:t>15.</w:t>
      </w:r>
      <w:r w:rsidRPr="00BC1FF2">
        <w:tab/>
        <w:t xml:space="preserve">Hall, A. Micronutrient supplements for children after deworming. </w:t>
      </w:r>
      <w:r w:rsidRPr="00BC1FF2">
        <w:rPr>
          <w:i/>
          <w:iCs/>
        </w:rPr>
        <w:t>Lancet Infect. Dis.</w:t>
      </w:r>
      <w:r w:rsidRPr="00BC1FF2">
        <w:t xml:space="preserve"> </w:t>
      </w:r>
      <w:r w:rsidRPr="00BC1FF2">
        <w:rPr>
          <w:b/>
          <w:bCs/>
        </w:rPr>
        <w:t>7,</w:t>
      </w:r>
      <w:r w:rsidRPr="00BC1FF2">
        <w:t xml:space="preserve"> 297–302 (2007).</w:t>
      </w:r>
    </w:p>
    <w:p w14:paraId="265D73B7" w14:textId="77777777" w:rsidR="00BC1FF2" w:rsidRPr="00BC1FF2" w:rsidRDefault="00BC1FF2" w:rsidP="00BC1FF2">
      <w:pPr>
        <w:pStyle w:val="Bibliography"/>
      </w:pPr>
      <w:r w:rsidRPr="00BC1FF2">
        <w:t>16.</w:t>
      </w:r>
      <w:r w:rsidRPr="00BC1FF2">
        <w:tab/>
        <w:t xml:space="preserve">Segerstrom, S. C. Resources, Stress, and Immunity: An Ecological Perspective on Human Psychoneuroimmunology. </w:t>
      </w:r>
      <w:r w:rsidRPr="00BC1FF2">
        <w:rPr>
          <w:i/>
          <w:iCs/>
        </w:rPr>
        <w:t>Ann. Behav. Med.</w:t>
      </w:r>
      <w:r w:rsidRPr="00BC1FF2">
        <w:t xml:space="preserve"> </w:t>
      </w:r>
      <w:r w:rsidRPr="00BC1FF2">
        <w:rPr>
          <w:b/>
          <w:bCs/>
        </w:rPr>
        <w:t>40,</w:t>
      </w:r>
      <w:r w:rsidRPr="00BC1FF2">
        <w:t xml:space="preserve"> 114–125 (2010).</w:t>
      </w:r>
    </w:p>
    <w:p w14:paraId="6A2CFE42" w14:textId="77777777" w:rsidR="00BC1FF2" w:rsidRPr="00BC1FF2" w:rsidRDefault="00BC1FF2" w:rsidP="00BC1FF2">
      <w:pPr>
        <w:pStyle w:val="Bibliography"/>
      </w:pPr>
      <w:r w:rsidRPr="00BC1FF2">
        <w:t>17.</w:t>
      </w:r>
      <w:r w:rsidRPr="00BC1FF2">
        <w:tab/>
        <w:t xml:space="preserve">French, S. S., Moore, M. C. &amp; Demas, G. E. Ecological immunology: The organism in context. </w:t>
      </w:r>
      <w:r w:rsidRPr="00BC1FF2">
        <w:rPr>
          <w:i/>
          <w:iCs/>
        </w:rPr>
        <w:t>Integr. Comp. Biol.</w:t>
      </w:r>
      <w:r w:rsidRPr="00BC1FF2">
        <w:t xml:space="preserve"> </w:t>
      </w:r>
      <w:r w:rsidRPr="00BC1FF2">
        <w:rPr>
          <w:b/>
          <w:bCs/>
        </w:rPr>
        <w:t>49,</w:t>
      </w:r>
      <w:r w:rsidRPr="00BC1FF2">
        <w:t xml:space="preserve"> 246–253 (2009).</w:t>
      </w:r>
    </w:p>
    <w:p w14:paraId="5B230E74" w14:textId="77777777" w:rsidR="00BC1FF2" w:rsidRPr="00BC1FF2" w:rsidRDefault="00BC1FF2" w:rsidP="00BC1FF2">
      <w:pPr>
        <w:pStyle w:val="Bibliography"/>
      </w:pPr>
      <w:r w:rsidRPr="00BC1FF2">
        <w:t>18.</w:t>
      </w:r>
      <w:r w:rsidRPr="00BC1FF2">
        <w:tab/>
        <w:t xml:space="preserve">Murray, D. L., Keith, L. B. &amp; Cary, J. R. Do parasitism and nutritional status interact to affect production in snowshoe hares? </w:t>
      </w:r>
      <w:r w:rsidRPr="00BC1FF2">
        <w:rPr>
          <w:i/>
          <w:iCs/>
        </w:rPr>
        <w:t>Ecology</w:t>
      </w:r>
      <w:r w:rsidRPr="00BC1FF2">
        <w:t xml:space="preserve"> </w:t>
      </w:r>
      <w:r w:rsidRPr="00BC1FF2">
        <w:rPr>
          <w:b/>
          <w:bCs/>
        </w:rPr>
        <w:t>79,</w:t>
      </w:r>
      <w:r w:rsidRPr="00BC1FF2">
        <w:t xml:space="preserve"> 1209–1222 (1998).</w:t>
      </w:r>
    </w:p>
    <w:p w14:paraId="6AEE683B" w14:textId="77777777" w:rsidR="00BC1FF2" w:rsidRPr="00BC1FF2" w:rsidRDefault="00BC1FF2" w:rsidP="00BC1FF2">
      <w:pPr>
        <w:pStyle w:val="Bibliography"/>
      </w:pPr>
      <w:r w:rsidRPr="00BC1FF2">
        <w:t>19.</w:t>
      </w:r>
      <w:r w:rsidRPr="00BC1FF2">
        <w:tab/>
        <w:t xml:space="preserve">Seppala, O., Liljeroos, K., Karvonen, A. &amp; Jokela, J. Host condition as a constraint for parasite reproduction. </w:t>
      </w:r>
      <w:r w:rsidRPr="00BC1FF2">
        <w:rPr>
          <w:i/>
          <w:iCs/>
        </w:rPr>
        <w:t>Oikos</w:t>
      </w:r>
      <w:r w:rsidRPr="00BC1FF2">
        <w:t xml:space="preserve"> </w:t>
      </w:r>
      <w:r w:rsidRPr="00BC1FF2">
        <w:rPr>
          <w:b/>
          <w:bCs/>
        </w:rPr>
        <w:t>117,</w:t>
      </w:r>
      <w:r w:rsidRPr="00BC1FF2">
        <w:t xml:space="preserve"> 749–753 (2008).</w:t>
      </w:r>
    </w:p>
    <w:p w14:paraId="57219572" w14:textId="77777777" w:rsidR="00BC1FF2" w:rsidRPr="00BC1FF2" w:rsidRDefault="00BC1FF2" w:rsidP="00BC1FF2">
      <w:pPr>
        <w:pStyle w:val="Bibliography"/>
      </w:pPr>
      <w:r w:rsidRPr="00BC1FF2">
        <w:t>20.</w:t>
      </w:r>
      <w:r w:rsidRPr="00BC1FF2">
        <w:tab/>
        <w:t xml:space="preserve">Elia, M. in </w:t>
      </w:r>
      <w:r w:rsidRPr="00BC1FF2">
        <w:rPr>
          <w:i/>
          <w:iCs/>
        </w:rPr>
        <w:t>Energy Metab. Tissue Determinants Cell. Corollaries</w:t>
      </w:r>
      <w:r w:rsidRPr="00BC1FF2">
        <w:t xml:space="preserve"> (eds. Kinney, J. M. &amp; Tucker, H.) 61–79 (Raven Press, 1992).</w:t>
      </w:r>
    </w:p>
    <w:p w14:paraId="3E6F138D" w14:textId="77777777" w:rsidR="00BC1FF2" w:rsidRPr="00BC1FF2" w:rsidRDefault="00BC1FF2" w:rsidP="00BC1FF2">
      <w:pPr>
        <w:pStyle w:val="Bibliography"/>
      </w:pPr>
      <w:r w:rsidRPr="00BC1FF2">
        <w:t>21.</w:t>
      </w:r>
      <w:r w:rsidRPr="00BC1FF2">
        <w:tab/>
        <w:t xml:space="preserve">Lochmiller, R. L. &amp; Deerenberg, C. Trade-offs in evolutionary immunology: just what is the cost of immunity? </w:t>
      </w:r>
      <w:r w:rsidRPr="00BC1FF2">
        <w:rPr>
          <w:i/>
          <w:iCs/>
        </w:rPr>
        <w:t>Oikos</w:t>
      </w:r>
      <w:r w:rsidRPr="00BC1FF2">
        <w:t xml:space="preserve"> </w:t>
      </w:r>
      <w:r w:rsidRPr="00BC1FF2">
        <w:rPr>
          <w:b/>
          <w:bCs/>
        </w:rPr>
        <w:t>88,</w:t>
      </w:r>
      <w:r w:rsidRPr="00BC1FF2">
        <w:t xml:space="preserve"> 87–98 (2000).</w:t>
      </w:r>
    </w:p>
    <w:p w14:paraId="464DD998" w14:textId="77777777" w:rsidR="00BC1FF2" w:rsidRPr="00BC1FF2" w:rsidRDefault="00BC1FF2" w:rsidP="00BC1FF2">
      <w:pPr>
        <w:pStyle w:val="Bibliography"/>
      </w:pPr>
      <w:r w:rsidRPr="00BC1FF2">
        <w:t>22.</w:t>
      </w:r>
      <w:r w:rsidRPr="00BC1FF2">
        <w:tab/>
        <w:t xml:space="preserve">Demas, G. E. The energetics of immunity: a neuroendocrine link between energy balance and immune function. </w:t>
      </w:r>
      <w:r w:rsidRPr="00BC1FF2">
        <w:rPr>
          <w:i/>
          <w:iCs/>
        </w:rPr>
        <w:t>Horm. Behav.</w:t>
      </w:r>
      <w:r w:rsidRPr="00BC1FF2">
        <w:t xml:space="preserve"> </w:t>
      </w:r>
      <w:r w:rsidRPr="00BC1FF2">
        <w:rPr>
          <w:b/>
          <w:bCs/>
        </w:rPr>
        <w:t>45,</w:t>
      </w:r>
      <w:r w:rsidRPr="00BC1FF2">
        <w:t xml:space="preserve"> 173–180 (2004).</w:t>
      </w:r>
    </w:p>
    <w:p w14:paraId="33A18019" w14:textId="77777777" w:rsidR="00BC1FF2" w:rsidRPr="00BC1FF2" w:rsidRDefault="00BC1FF2" w:rsidP="00BC1FF2">
      <w:pPr>
        <w:pStyle w:val="Bibliography"/>
      </w:pPr>
      <w:r w:rsidRPr="00BC1FF2">
        <w:t>23.</w:t>
      </w:r>
      <w:r w:rsidRPr="00BC1FF2">
        <w:tab/>
        <w:t xml:space="preserve">Alizon, S. &amp; van Baalen, M. Multiple infections, immune dynamics, and the evolution of virulence. </w:t>
      </w:r>
      <w:r w:rsidRPr="00BC1FF2">
        <w:rPr>
          <w:i/>
          <w:iCs/>
        </w:rPr>
        <w:t>Am. Nat.</w:t>
      </w:r>
      <w:r w:rsidRPr="00BC1FF2">
        <w:t xml:space="preserve"> </w:t>
      </w:r>
      <w:r w:rsidRPr="00BC1FF2">
        <w:rPr>
          <w:b/>
          <w:bCs/>
        </w:rPr>
        <w:t>172,</w:t>
      </w:r>
      <w:r w:rsidRPr="00BC1FF2">
        <w:t xml:space="preserve"> E150–E168 (2008).</w:t>
      </w:r>
    </w:p>
    <w:p w14:paraId="55BC1DCA" w14:textId="77777777" w:rsidR="00BC1FF2" w:rsidRPr="00BC1FF2" w:rsidRDefault="00BC1FF2" w:rsidP="00BC1FF2">
      <w:pPr>
        <w:pStyle w:val="Bibliography"/>
      </w:pPr>
      <w:r w:rsidRPr="00BC1FF2">
        <w:t>24.</w:t>
      </w:r>
      <w:r w:rsidRPr="00BC1FF2">
        <w:tab/>
        <w:t xml:space="preserve">Fenton, A. &amp; Perkins, S. E. Applying predator-prey theory to modelling immune-mediated, within-host interspecific parasite interactions. </w:t>
      </w:r>
      <w:r w:rsidRPr="00BC1FF2">
        <w:rPr>
          <w:i/>
          <w:iCs/>
        </w:rPr>
        <w:t>Parasitology</w:t>
      </w:r>
      <w:r w:rsidRPr="00BC1FF2">
        <w:t xml:space="preserve"> </w:t>
      </w:r>
      <w:r w:rsidRPr="00BC1FF2">
        <w:rPr>
          <w:b/>
          <w:bCs/>
        </w:rPr>
        <w:t>137,</w:t>
      </w:r>
      <w:r w:rsidRPr="00BC1FF2">
        <w:t xml:space="preserve"> 1027–1038 (2010).</w:t>
      </w:r>
    </w:p>
    <w:p w14:paraId="2CCFBF00" w14:textId="77777777" w:rsidR="00BC1FF2" w:rsidRPr="00BC1FF2" w:rsidRDefault="00BC1FF2" w:rsidP="00BC1FF2">
      <w:pPr>
        <w:pStyle w:val="Bibliography"/>
      </w:pPr>
      <w:r w:rsidRPr="00BC1FF2">
        <w:t>25.</w:t>
      </w:r>
      <w:r w:rsidRPr="00BC1FF2">
        <w:tab/>
        <w:t xml:space="preserve">Gordon, C. A., McManus, D. P., Acosta, L. P., Olveda, R. M., Williams, G. M., Ross, A. G., Gray, D. J. &amp; Gobert, G. N. Multiplex real-time PCR monitoring of intestinal helminths in humans reveals widespread polyparasitism in Northern Samar, the Philippines. </w:t>
      </w:r>
      <w:r w:rsidRPr="00BC1FF2">
        <w:rPr>
          <w:i/>
          <w:iCs/>
        </w:rPr>
        <w:t>Int. J. Parasitol.</w:t>
      </w:r>
      <w:r w:rsidRPr="00BC1FF2">
        <w:t xml:space="preserve"> </w:t>
      </w:r>
      <w:r w:rsidRPr="00BC1FF2">
        <w:rPr>
          <w:b/>
          <w:bCs/>
        </w:rPr>
        <w:t>45,</w:t>
      </w:r>
      <w:r w:rsidRPr="00BC1FF2">
        <w:t xml:space="preserve"> 477–483 (2015).</w:t>
      </w:r>
    </w:p>
    <w:p w14:paraId="38DF3D11" w14:textId="77777777" w:rsidR="00BC1FF2" w:rsidRPr="00BC1FF2" w:rsidRDefault="00BC1FF2" w:rsidP="00BC1FF2">
      <w:pPr>
        <w:pStyle w:val="Bibliography"/>
      </w:pPr>
      <w:r w:rsidRPr="00BC1FF2">
        <w:lastRenderedPageBreak/>
        <w:t>26.</w:t>
      </w:r>
      <w:r w:rsidRPr="00BC1FF2">
        <w:tab/>
        <w:t xml:space="preserve">Ezeamama, A. E., McGarvey, S. T., Acosta, L. P., Zierler, S., Manalo, D. L., Wu, H. W., Kurtis, J. D., Mor, V., Olveda, R. M. &amp; Friedman, J. F. The synergistic effect of concomitant schistosomiasis, hookworm, and Trichuris infections on children’s anemia burden. </w:t>
      </w:r>
      <w:r w:rsidRPr="00BC1FF2">
        <w:rPr>
          <w:i/>
          <w:iCs/>
        </w:rPr>
        <w:t>PLoS Negl. Trop. Dis.</w:t>
      </w:r>
      <w:r w:rsidRPr="00BC1FF2">
        <w:t xml:space="preserve"> </w:t>
      </w:r>
      <w:r w:rsidRPr="00BC1FF2">
        <w:rPr>
          <w:b/>
          <w:bCs/>
        </w:rPr>
        <w:t>2,</w:t>
      </w:r>
      <w:r w:rsidRPr="00BC1FF2">
        <w:t xml:space="preserve"> (2008).</w:t>
      </w:r>
    </w:p>
    <w:p w14:paraId="67367563" w14:textId="77777777" w:rsidR="00BC1FF2" w:rsidRPr="00BC1FF2" w:rsidRDefault="00BC1FF2" w:rsidP="00BC1FF2">
      <w:pPr>
        <w:pStyle w:val="Bibliography"/>
      </w:pPr>
      <w:r w:rsidRPr="00BC1FF2">
        <w:t>27.</w:t>
      </w:r>
      <w:r w:rsidRPr="00BC1FF2">
        <w:tab/>
        <w:t xml:space="preserve">Mupfasoni, D., Karibushi, B., Koukounari, A., Ruberanziza, E., Kaberuka, T., Kramer, M. H., Mukabayire, O., Kabera, M., Nizeyimana, V., Deville, M.-A., Ruxin, J., Webster, J. P. &amp; Fenwick, A. Polyparasite Helminth Infections and Their Association to Anaemia and Undernutrition in Northern Rwanda. </w:t>
      </w:r>
      <w:r w:rsidRPr="00BC1FF2">
        <w:rPr>
          <w:i/>
          <w:iCs/>
        </w:rPr>
        <w:t>PLoS Negl Trop Dis</w:t>
      </w:r>
      <w:r w:rsidRPr="00BC1FF2">
        <w:t xml:space="preserve"> </w:t>
      </w:r>
      <w:r w:rsidRPr="00BC1FF2">
        <w:rPr>
          <w:b/>
          <w:bCs/>
        </w:rPr>
        <w:t>3,</w:t>
      </w:r>
      <w:r w:rsidRPr="00BC1FF2">
        <w:t xml:space="preserve"> e517 (2009).</w:t>
      </w:r>
    </w:p>
    <w:p w14:paraId="2F424A5B" w14:textId="77777777" w:rsidR="00BC1FF2" w:rsidRPr="00BC1FF2" w:rsidRDefault="00BC1FF2" w:rsidP="00BC1FF2">
      <w:pPr>
        <w:pStyle w:val="Bibliography"/>
      </w:pPr>
      <w:r w:rsidRPr="00BC1FF2">
        <w:t>28.</w:t>
      </w:r>
      <w:r w:rsidRPr="00BC1FF2">
        <w:tab/>
        <w:t xml:space="preserve">Degarege, A., Animut, A., Medhin, G., Legesse, M. &amp; Erko, B. The association between multiple intestinal helminth infections and blood group, anaemia and nutritional status in human populations from Dore Bafeno, southern Ethiopia. </w:t>
      </w:r>
      <w:r w:rsidRPr="00BC1FF2">
        <w:rPr>
          <w:i/>
          <w:iCs/>
        </w:rPr>
        <w:t>J. Helminthol.</w:t>
      </w:r>
      <w:r w:rsidRPr="00BC1FF2">
        <w:t xml:space="preserve"> </w:t>
      </w:r>
      <w:r w:rsidRPr="00BC1FF2">
        <w:rPr>
          <w:b/>
          <w:bCs/>
        </w:rPr>
        <w:t>88,</w:t>
      </w:r>
      <w:r w:rsidRPr="00BC1FF2">
        <w:t xml:space="preserve"> 152–9 (2014).</w:t>
      </w:r>
    </w:p>
    <w:p w14:paraId="1D2B5469" w14:textId="77777777" w:rsidR="00BC1FF2" w:rsidRPr="00BC1FF2" w:rsidRDefault="00BC1FF2" w:rsidP="00BC1FF2">
      <w:pPr>
        <w:pStyle w:val="Bibliography"/>
      </w:pPr>
      <w:r w:rsidRPr="00BC1FF2">
        <w:t>29.</w:t>
      </w:r>
      <w:r w:rsidRPr="00BC1FF2">
        <w:tab/>
        <w:t xml:space="preserve">Ezeamama, A. E., Friedman, J. F., Olveda, R. M., Acosta, L. P., Kurtis, J. D., Mor, V. &amp; McGarvey, S. T. Functional significance of low-intensity polyparasite helminth infections in anemia. </w:t>
      </w:r>
      <w:r w:rsidRPr="00BC1FF2">
        <w:rPr>
          <w:i/>
          <w:iCs/>
        </w:rPr>
        <w:t>J. Infect. Dis.</w:t>
      </w:r>
      <w:r w:rsidRPr="00BC1FF2">
        <w:t xml:space="preserve"> </w:t>
      </w:r>
      <w:r w:rsidRPr="00BC1FF2">
        <w:rPr>
          <w:b/>
          <w:bCs/>
        </w:rPr>
        <w:t>192,</w:t>
      </w:r>
      <w:r w:rsidRPr="00BC1FF2">
        <w:t xml:space="preserve"> 2160–2170 (2005).</w:t>
      </w:r>
    </w:p>
    <w:p w14:paraId="22520156" w14:textId="77777777" w:rsidR="00BC1FF2" w:rsidRPr="00BC1FF2" w:rsidRDefault="00BC1FF2" w:rsidP="00BC1FF2">
      <w:pPr>
        <w:pStyle w:val="Bibliography"/>
      </w:pPr>
      <w:r w:rsidRPr="00BC1FF2">
        <w:t>30.</w:t>
      </w:r>
      <w:r w:rsidRPr="00BC1FF2">
        <w:tab/>
        <w:t xml:space="preserve">Griffiths, E. C., Pedersen, A. B., Fenton, A. &amp; Petchey, O. L. Analysis of a summary network of co-infection in humans reveals that parasites interact most via shared resources. </w:t>
      </w:r>
      <w:r w:rsidRPr="00BC1FF2">
        <w:rPr>
          <w:i/>
          <w:iCs/>
        </w:rPr>
        <w:t>Proc. R. Soc. B Biol. Sci.</w:t>
      </w:r>
      <w:r w:rsidRPr="00BC1FF2">
        <w:t xml:space="preserve"> </w:t>
      </w:r>
      <w:r w:rsidRPr="00BC1FF2">
        <w:rPr>
          <w:b/>
          <w:bCs/>
        </w:rPr>
        <w:t>281,</w:t>
      </w:r>
      <w:r w:rsidRPr="00BC1FF2">
        <w:t xml:space="preserve"> (2014).</w:t>
      </w:r>
    </w:p>
    <w:p w14:paraId="3F09F4C4" w14:textId="77777777" w:rsidR="00BC1FF2" w:rsidRPr="00BC1FF2" w:rsidRDefault="00BC1FF2" w:rsidP="00BC1FF2">
      <w:pPr>
        <w:pStyle w:val="Bibliography"/>
      </w:pPr>
      <w:r w:rsidRPr="00BC1FF2">
        <w:t>31.</w:t>
      </w:r>
      <w:r w:rsidRPr="00BC1FF2">
        <w:tab/>
        <w:t xml:space="preserve">Kooijman, S. A. L. M. </w:t>
      </w:r>
      <w:r w:rsidRPr="00BC1FF2">
        <w:rPr>
          <w:i/>
          <w:iCs/>
        </w:rPr>
        <w:t>Dynamic Energy Budgets in Biological Systems: Theory and Applications in Ecotoxicology</w:t>
      </w:r>
      <w:r w:rsidRPr="00BC1FF2">
        <w:t>. (Cambridge University Press, 1993).</w:t>
      </w:r>
    </w:p>
    <w:p w14:paraId="7BFFE9B4" w14:textId="77777777" w:rsidR="00BC1FF2" w:rsidRPr="00BC1FF2" w:rsidRDefault="00BC1FF2" w:rsidP="00BC1FF2">
      <w:pPr>
        <w:pStyle w:val="Bibliography"/>
      </w:pPr>
      <w:r w:rsidRPr="00BC1FF2">
        <w:t>32.</w:t>
      </w:r>
      <w:r w:rsidRPr="00BC1FF2">
        <w:tab/>
        <w:t xml:space="preserve">Sousa, T., Domingos, T., Poggiale, J.-C. &amp; Kooijman, S. a. L. M. Dynamic energy budget theory restores coherence in biology. </w:t>
      </w:r>
      <w:r w:rsidRPr="00BC1FF2">
        <w:rPr>
          <w:i/>
          <w:iCs/>
        </w:rPr>
        <w:t>Philos. Trans. R. Soc. Lond. B Biol. Sci.</w:t>
      </w:r>
      <w:r w:rsidRPr="00BC1FF2">
        <w:t xml:space="preserve"> </w:t>
      </w:r>
      <w:r w:rsidRPr="00BC1FF2">
        <w:rPr>
          <w:b/>
          <w:bCs/>
        </w:rPr>
        <w:t>365,</w:t>
      </w:r>
      <w:r w:rsidRPr="00BC1FF2">
        <w:t xml:space="preserve"> 3413–3428 (2010).</w:t>
      </w:r>
    </w:p>
    <w:p w14:paraId="23B58AD0" w14:textId="77777777" w:rsidR="00BC1FF2" w:rsidRPr="00BC1FF2" w:rsidRDefault="00BC1FF2" w:rsidP="00BC1FF2">
      <w:pPr>
        <w:pStyle w:val="Bibliography"/>
      </w:pPr>
      <w:r w:rsidRPr="00BC1FF2">
        <w:t>33.</w:t>
      </w:r>
      <w:r w:rsidRPr="00BC1FF2">
        <w:tab/>
        <w:t xml:space="preserve">Kooijman, S. a. L. M., Sousa, T., Pecquerie, L., Van Der Meer, J. &amp; Jager, T. From food-dependent statistics to metabolic parameters, a practical guide to the use of dynamic energy budget theory. </w:t>
      </w:r>
      <w:r w:rsidRPr="00BC1FF2">
        <w:rPr>
          <w:i/>
          <w:iCs/>
        </w:rPr>
        <w:t>Biol. Rev.</w:t>
      </w:r>
      <w:r w:rsidRPr="00BC1FF2">
        <w:t xml:space="preserve"> </w:t>
      </w:r>
      <w:r w:rsidRPr="00BC1FF2">
        <w:rPr>
          <w:b/>
          <w:bCs/>
        </w:rPr>
        <w:t>83,</w:t>
      </w:r>
      <w:r w:rsidRPr="00BC1FF2">
        <w:t xml:space="preserve"> 533–552 (2008).</w:t>
      </w:r>
    </w:p>
    <w:p w14:paraId="069B211D" w14:textId="77777777" w:rsidR="00BC1FF2" w:rsidRPr="00BC1FF2" w:rsidRDefault="00BC1FF2" w:rsidP="00BC1FF2">
      <w:pPr>
        <w:pStyle w:val="Bibliography"/>
      </w:pPr>
      <w:r w:rsidRPr="00BC1FF2">
        <w:t>34.</w:t>
      </w:r>
      <w:r w:rsidRPr="00BC1FF2">
        <w:tab/>
        <w:t xml:space="preserve">Nisbet, R. M., Jusup, M., Klanjscek, T. &amp; Pecquerie, L. Integrating dynamic energy budget (DEB) theory with traditional bioenergetic models. </w:t>
      </w:r>
      <w:r w:rsidRPr="00BC1FF2">
        <w:rPr>
          <w:i/>
          <w:iCs/>
        </w:rPr>
        <w:t>J. Exp. Biol.</w:t>
      </w:r>
      <w:r w:rsidRPr="00BC1FF2">
        <w:t xml:space="preserve"> </w:t>
      </w:r>
      <w:r w:rsidRPr="00BC1FF2">
        <w:rPr>
          <w:b/>
          <w:bCs/>
        </w:rPr>
        <w:t>215,</w:t>
      </w:r>
      <w:r w:rsidRPr="00BC1FF2">
        <w:t xml:space="preserve"> 892–902 (2012).</w:t>
      </w:r>
    </w:p>
    <w:p w14:paraId="0851F6F5" w14:textId="77777777" w:rsidR="00BC1FF2" w:rsidRPr="00BC1FF2" w:rsidRDefault="00BC1FF2" w:rsidP="00BC1FF2">
      <w:pPr>
        <w:pStyle w:val="Bibliography"/>
      </w:pPr>
      <w:r w:rsidRPr="00BC1FF2">
        <w:t>35.</w:t>
      </w:r>
      <w:r w:rsidRPr="00BC1FF2">
        <w:tab/>
        <w:t xml:space="preserve">Cressler, C. E., Nelson, W. A., Day, T. &amp; McCauley, E. Disentangling the interaction among host resources, the immune system and pathogens. </w:t>
      </w:r>
      <w:r w:rsidRPr="00BC1FF2">
        <w:rPr>
          <w:i/>
          <w:iCs/>
        </w:rPr>
        <w:t>Ecol. Lett.</w:t>
      </w:r>
      <w:r w:rsidRPr="00BC1FF2">
        <w:t xml:space="preserve"> </w:t>
      </w:r>
      <w:r w:rsidRPr="00BC1FF2">
        <w:rPr>
          <w:b/>
          <w:bCs/>
        </w:rPr>
        <w:t>17,</w:t>
      </w:r>
      <w:r w:rsidRPr="00BC1FF2">
        <w:t xml:space="preserve"> 284–293 (2014).</w:t>
      </w:r>
    </w:p>
    <w:p w14:paraId="4B7BC8EE" w14:textId="77777777" w:rsidR="00BC1FF2" w:rsidRPr="00BC1FF2" w:rsidRDefault="00BC1FF2" w:rsidP="00BC1FF2">
      <w:pPr>
        <w:pStyle w:val="Bibliography"/>
      </w:pPr>
      <w:r w:rsidRPr="00BC1FF2">
        <w:lastRenderedPageBreak/>
        <w:t>36.</w:t>
      </w:r>
      <w:r w:rsidRPr="00BC1FF2">
        <w:tab/>
        <w:t xml:space="preserve">Flye-Sainte-Marie, J., Jean, F., Paillard, C. &amp; Kooijman, S. A. L. M. A quantitative estimation of the energetic cost of brown ring disease in the Manila clam using Dynamic Energy Budget theory. </w:t>
      </w:r>
      <w:r w:rsidRPr="00BC1FF2">
        <w:rPr>
          <w:i/>
          <w:iCs/>
        </w:rPr>
        <w:t>J. Sea Res.</w:t>
      </w:r>
      <w:r w:rsidRPr="00BC1FF2">
        <w:t xml:space="preserve"> </w:t>
      </w:r>
      <w:r w:rsidRPr="00BC1FF2">
        <w:rPr>
          <w:b/>
          <w:bCs/>
        </w:rPr>
        <w:t>62,</w:t>
      </w:r>
      <w:r w:rsidRPr="00BC1FF2">
        <w:t xml:space="preserve"> 114–123 (2009).</w:t>
      </w:r>
    </w:p>
    <w:p w14:paraId="66D82794" w14:textId="77777777" w:rsidR="00BC1FF2" w:rsidRPr="00BC1FF2" w:rsidRDefault="00BC1FF2" w:rsidP="00BC1FF2">
      <w:pPr>
        <w:pStyle w:val="Bibliography"/>
      </w:pPr>
      <w:r w:rsidRPr="00BC1FF2">
        <w:t>37.</w:t>
      </w:r>
      <w:r w:rsidRPr="00BC1FF2">
        <w:tab/>
        <w:t xml:space="preserve">Hall, S. R., Simonis, J. L., Nisbet, R. M., Tessier, A. J. &amp; Caceres, C. E. Resource Ecology of Virulence in a Planktonic Host-Parasite System: An Explanation Using Dynamic Energy Budgets. </w:t>
      </w:r>
      <w:r w:rsidRPr="00BC1FF2">
        <w:rPr>
          <w:i/>
          <w:iCs/>
        </w:rPr>
        <w:t>Am. Nat.</w:t>
      </w:r>
      <w:r w:rsidRPr="00BC1FF2">
        <w:t xml:space="preserve"> </w:t>
      </w:r>
      <w:r w:rsidRPr="00BC1FF2">
        <w:rPr>
          <w:b/>
          <w:bCs/>
        </w:rPr>
        <w:t>174,</w:t>
      </w:r>
      <w:r w:rsidRPr="00BC1FF2">
        <w:t xml:space="preserve"> 149–162 (2009).</w:t>
      </w:r>
    </w:p>
    <w:p w14:paraId="0D733FCC" w14:textId="77777777" w:rsidR="00BC1FF2" w:rsidRPr="00BC1FF2" w:rsidRDefault="00BC1FF2" w:rsidP="00BC1FF2">
      <w:pPr>
        <w:pStyle w:val="Bibliography"/>
      </w:pPr>
      <w:r w:rsidRPr="00BC1FF2">
        <w:t>38.</w:t>
      </w:r>
      <w:r w:rsidRPr="00BC1FF2">
        <w:tab/>
        <w:t xml:space="preserve">Hall, S. R., Becker, C. &amp; Cáceres, C. E. Parasitic castration: a perspective from a model of dynamic energy budgets. </w:t>
      </w:r>
      <w:r w:rsidRPr="00BC1FF2">
        <w:rPr>
          <w:i/>
          <w:iCs/>
        </w:rPr>
        <w:t>Integr. Comp. Biol.</w:t>
      </w:r>
      <w:r w:rsidRPr="00BC1FF2">
        <w:t xml:space="preserve"> </w:t>
      </w:r>
      <w:r w:rsidRPr="00BC1FF2">
        <w:rPr>
          <w:b/>
          <w:bCs/>
        </w:rPr>
        <w:t>47,</w:t>
      </w:r>
      <w:r w:rsidRPr="00BC1FF2">
        <w:t xml:space="preserve"> 295–309 (2007).</w:t>
      </w:r>
    </w:p>
    <w:p w14:paraId="19631F39" w14:textId="77777777" w:rsidR="00BC1FF2" w:rsidRPr="00BC1FF2" w:rsidRDefault="00BC1FF2" w:rsidP="00BC1FF2">
      <w:pPr>
        <w:pStyle w:val="Bibliography"/>
      </w:pPr>
      <w:r w:rsidRPr="00BC1FF2">
        <w:t>39.</w:t>
      </w:r>
      <w:r w:rsidRPr="00BC1FF2">
        <w:tab/>
        <w:t xml:space="preserve">Raberg, L., Graham, A. L. &amp; Read, A. F. Decomposing health: tolerance and resistance to parasites in animals. </w:t>
      </w:r>
      <w:r w:rsidRPr="00BC1FF2">
        <w:rPr>
          <w:i/>
          <w:iCs/>
        </w:rPr>
        <w:t>Philos. Trans. R. Soc. B-Biol. Sci.</w:t>
      </w:r>
      <w:r w:rsidRPr="00BC1FF2">
        <w:t xml:space="preserve"> </w:t>
      </w:r>
      <w:r w:rsidRPr="00BC1FF2">
        <w:rPr>
          <w:b/>
          <w:bCs/>
        </w:rPr>
        <w:t>364,</w:t>
      </w:r>
      <w:r w:rsidRPr="00BC1FF2">
        <w:t xml:space="preserve"> 37–49 (2009).</w:t>
      </w:r>
    </w:p>
    <w:p w14:paraId="0AB18455" w14:textId="77777777" w:rsidR="00BC1FF2" w:rsidRPr="00BC1FF2" w:rsidRDefault="00BC1FF2" w:rsidP="00BC1FF2">
      <w:pPr>
        <w:pStyle w:val="Bibliography"/>
      </w:pPr>
      <w:r w:rsidRPr="00BC1FF2">
        <w:t>40.</w:t>
      </w:r>
      <w:r w:rsidRPr="00BC1FF2">
        <w:tab/>
        <w:t xml:space="preserve">Medzhitov, R., Schneider, D. S. &amp; Soares, M. P. Disease tolerance as a defense strategy. </w:t>
      </w:r>
      <w:r w:rsidRPr="00BC1FF2">
        <w:rPr>
          <w:i/>
          <w:iCs/>
        </w:rPr>
        <w:t>Science</w:t>
      </w:r>
      <w:r w:rsidRPr="00BC1FF2">
        <w:t xml:space="preserve"> </w:t>
      </w:r>
      <w:r w:rsidRPr="00BC1FF2">
        <w:rPr>
          <w:b/>
          <w:bCs/>
        </w:rPr>
        <w:t>335,</w:t>
      </w:r>
      <w:r w:rsidRPr="00BC1FF2">
        <w:t xml:space="preserve"> 936–941 (2012).</w:t>
      </w:r>
    </w:p>
    <w:p w14:paraId="572E7450" w14:textId="77777777" w:rsidR="00BC1FF2" w:rsidRPr="00BC1FF2" w:rsidRDefault="00BC1FF2" w:rsidP="00BC1FF2">
      <w:pPr>
        <w:pStyle w:val="Bibliography"/>
      </w:pPr>
      <w:r w:rsidRPr="00BC1FF2">
        <w:t>41.</w:t>
      </w:r>
      <w:r w:rsidRPr="00BC1FF2">
        <w:tab/>
        <w:t xml:space="preserve">Bansemir, A. D. &amp; Sukhdeo, M. V. K. The Food Resource of Adult Heligmosomoides polygyrus in the Small Intestine. </w:t>
      </w:r>
      <w:r w:rsidRPr="00BC1FF2">
        <w:rPr>
          <w:i/>
          <w:iCs/>
        </w:rPr>
        <w:t>J. Parasitol.</w:t>
      </w:r>
      <w:r w:rsidRPr="00BC1FF2">
        <w:t xml:space="preserve"> </w:t>
      </w:r>
      <w:r w:rsidRPr="00BC1FF2">
        <w:rPr>
          <w:b/>
          <w:bCs/>
        </w:rPr>
        <w:t>80,</w:t>
      </w:r>
      <w:r w:rsidRPr="00BC1FF2">
        <w:t xml:space="preserve"> 24–28 (1994).</w:t>
      </w:r>
    </w:p>
    <w:p w14:paraId="2C310D30" w14:textId="77777777" w:rsidR="00BC1FF2" w:rsidRPr="00BC1FF2" w:rsidRDefault="00BC1FF2" w:rsidP="00BC1FF2">
      <w:pPr>
        <w:pStyle w:val="Bibliography"/>
      </w:pPr>
      <w:r w:rsidRPr="00BC1FF2">
        <w:t>42.</w:t>
      </w:r>
      <w:r w:rsidRPr="00BC1FF2">
        <w:tab/>
        <w:t xml:space="preserve">Roos, A. M. de &amp; Persson, L. </w:t>
      </w:r>
      <w:r w:rsidRPr="00BC1FF2">
        <w:rPr>
          <w:i/>
          <w:iCs/>
        </w:rPr>
        <w:t>Population and Community Ecology of Ontogenetic Development</w:t>
      </w:r>
      <w:r w:rsidRPr="00BC1FF2">
        <w:t>. (Princeton University Press, 2013).</w:t>
      </w:r>
    </w:p>
    <w:p w14:paraId="70D3A208" w14:textId="77777777" w:rsidR="00BC1FF2" w:rsidRPr="00BC1FF2" w:rsidRDefault="00BC1FF2" w:rsidP="00BC1FF2">
      <w:pPr>
        <w:pStyle w:val="Bibliography"/>
      </w:pPr>
      <w:r w:rsidRPr="00BC1FF2">
        <w:t>43.</w:t>
      </w:r>
      <w:r w:rsidRPr="00BC1FF2">
        <w:tab/>
        <w:t xml:space="preserve">Ing, R., Su, Z., Scott, M. E. &amp; Koski, K. G. Suppressed T helper 2 immunity and prolonged survival of a nematode parasite in protein-malnurished mice. </w:t>
      </w:r>
      <w:r w:rsidRPr="00BC1FF2">
        <w:rPr>
          <w:i/>
          <w:iCs/>
        </w:rPr>
        <w:t>Proc. Natl. Acad. Sci.</w:t>
      </w:r>
      <w:r w:rsidRPr="00BC1FF2">
        <w:t xml:space="preserve"> </w:t>
      </w:r>
      <w:r w:rsidRPr="00BC1FF2">
        <w:rPr>
          <w:b/>
          <w:bCs/>
        </w:rPr>
        <w:t>97,</w:t>
      </w:r>
      <w:r w:rsidRPr="00BC1FF2">
        <w:t xml:space="preserve"> 7078–7083 (2000).</w:t>
      </w:r>
    </w:p>
    <w:p w14:paraId="01FC0492" w14:textId="77777777" w:rsidR="00BC1FF2" w:rsidRPr="00BC1FF2" w:rsidRDefault="00BC1FF2" w:rsidP="00BC1FF2">
      <w:pPr>
        <w:pStyle w:val="Bibliography"/>
      </w:pPr>
      <w:r w:rsidRPr="00BC1FF2">
        <w:t>44.</w:t>
      </w:r>
      <w:r w:rsidRPr="00BC1FF2">
        <w:tab/>
        <w:t xml:space="preserve">Povey, S., Cotter, S. C., Simpson, S. J., Lee, K. P. &amp; Wilson, K. Can the protein costs of bacterial resistance be offset by altered feeding behaviour? </w:t>
      </w:r>
      <w:r w:rsidRPr="00BC1FF2">
        <w:rPr>
          <w:i/>
          <w:iCs/>
        </w:rPr>
        <w:t>J. Anim. Ecol.</w:t>
      </w:r>
      <w:r w:rsidRPr="00BC1FF2">
        <w:t xml:space="preserve"> </w:t>
      </w:r>
      <w:r w:rsidRPr="00BC1FF2">
        <w:rPr>
          <w:b/>
          <w:bCs/>
        </w:rPr>
        <w:t>78,</w:t>
      </w:r>
      <w:r w:rsidRPr="00BC1FF2">
        <w:t xml:space="preserve"> 437–446 (2009).</w:t>
      </w:r>
    </w:p>
    <w:p w14:paraId="3C480BAA" w14:textId="77777777" w:rsidR="00BC1FF2" w:rsidRPr="00BC1FF2" w:rsidRDefault="00BC1FF2" w:rsidP="00BC1FF2">
      <w:pPr>
        <w:pStyle w:val="Bibliography"/>
      </w:pPr>
      <w:r w:rsidRPr="00BC1FF2">
        <w:t>45.</w:t>
      </w:r>
      <w:r w:rsidRPr="00BC1FF2">
        <w:tab/>
        <w:t xml:space="preserve">Ponton, F., Wilson, K., Holmes, A. J., Cotter, S. C., Raubenheimer, D. &amp; Simpson, S. J. Integrating nutrition and immunology: A new frontier. </w:t>
      </w:r>
      <w:r w:rsidRPr="00BC1FF2">
        <w:rPr>
          <w:i/>
          <w:iCs/>
        </w:rPr>
        <w:t>J. Insect Physiol.</w:t>
      </w:r>
      <w:r w:rsidRPr="00BC1FF2">
        <w:t xml:space="preserve"> </w:t>
      </w:r>
      <w:r w:rsidRPr="00BC1FF2">
        <w:rPr>
          <w:b/>
          <w:bCs/>
        </w:rPr>
        <w:t>59,</w:t>
      </w:r>
      <w:r w:rsidRPr="00BC1FF2">
        <w:t xml:space="preserve"> 130–137 (2013).</w:t>
      </w:r>
    </w:p>
    <w:p w14:paraId="32F43C32" w14:textId="77777777" w:rsidR="00BC1FF2" w:rsidRPr="00BC1FF2" w:rsidRDefault="00BC1FF2" w:rsidP="00BC1FF2">
      <w:pPr>
        <w:pStyle w:val="Bibliography"/>
      </w:pPr>
      <w:r w:rsidRPr="00BC1FF2">
        <w:t>46.</w:t>
      </w:r>
      <w:r w:rsidRPr="00BC1FF2">
        <w:tab/>
        <w:t xml:space="preserve">Hurst, R. J. M. &amp; Else, K. J. Trichuris muris research revisited: a journey through time. </w:t>
      </w:r>
      <w:r w:rsidRPr="00BC1FF2">
        <w:rPr>
          <w:i/>
          <w:iCs/>
        </w:rPr>
        <w:t>Parasitology</w:t>
      </w:r>
      <w:r w:rsidRPr="00BC1FF2">
        <w:t xml:space="preserve"> </w:t>
      </w:r>
      <w:r w:rsidRPr="00BC1FF2">
        <w:rPr>
          <w:b/>
          <w:bCs/>
        </w:rPr>
        <w:t>140,</w:t>
      </w:r>
      <w:r w:rsidRPr="00BC1FF2">
        <w:t xml:space="preserve"> 1325–1339 (2013).</w:t>
      </w:r>
    </w:p>
    <w:p w14:paraId="5EB626EC" w14:textId="77777777" w:rsidR="00BC1FF2" w:rsidRPr="00BC1FF2" w:rsidRDefault="00BC1FF2" w:rsidP="00BC1FF2">
      <w:pPr>
        <w:pStyle w:val="Bibliography"/>
      </w:pPr>
      <w:r w:rsidRPr="00BC1FF2">
        <w:t>47.</w:t>
      </w:r>
      <w:r w:rsidRPr="00BC1FF2">
        <w:tab/>
        <w:t xml:space="preserve">Stephenson, L. S., Holland, C. V. &amp; Cooper, E. S. The public health significance of Trichuris trichiura. </w:t>
      </w:r>
      <w:r w:rsidRPr="00BC1FF2">
        <w:rPr>
          <w:i/>
          <w:iCs/>
        </w:rPr>
        <w:t>Parasitology</w:t>
      </w:r>
      <w:r w:rsidRPr="00BC1FF2">
        <w:t xml:space="preserve"> </w:t>
      </w:r>
      <w:r w:rsidRPr="00BC1FF2">
        <w:rPr>
          <w:b/>
          <w:bCs/>
        </w:rPr>
        <w:t>121 Suppl,</w:t>
      </w:r>
      <w:r w:rsidRPr="00BC1FF2">
        <w:t xml:space="preserve"> S73–95 (2000).</w:t>
      </w:r>
    </w:p>
    <w:p w14:paraId="0D0026FF" w14:textId="77777777" w:rsidR="00BC1FF2" w:rsidRPr="00BC1FF2" w:rsidRDefault="00BC1FF2" w:rsidP="00BC1FF2">
      <w:pPr>
        <w:pStyle w:val="Bibliography"/>
      </w:pPr>
      <w:r w:rsidRPr="00BC1FF2">
        <w:t>48.</w:t>
      </w:r>
      <w:r w:rsidRPr="00BC1FF2">
        <w:tab/>
        <w:t xml:space="preserve">Else, K. &amp; Wakelin, D. Genetic variation in the humoral immune responses of mice to the nematode Trichuris muris. </w:t>
      </w:r>
      <w:r w:rsidRPr="00BC1FF2">
        <w:rPr>
          <w:i/>
          <w:iCs/>
        </w:rPr>
        <w:t>Parasite Immunol.</w:t>
      </w:r>
      <w:r w:rsidRPr="00BC1FF2">
        <w:t xml:space="preserve"> </w:t>
      </w:r>
      <w:r w:rsidRPr="00BC1FF2">
        <w:rPr>
          <w:b/>
          <w:bCs/>
        </w:rPr>
        <w:t>11,</w:t>
      </w:r>
      <w:r w:rsidRPr="00BC1FF2">
        <w:t xml:space="preserve"> 77–90 (1989).</w:t>
      </w:r>
    </w:p>
    <w:p w14:paraId="59E4B065" w14:textId="77777777" w:rsidR="00BC1FF2" w:rsidRPr="00BC1FF2" w:rsidRDefault="00BC1FF2" w:rsidP="00BC1FF2">
      <w:pPr>
        <w:pStyle w:val="Bibliography"/>
      </w:pPr>
      <w:r w:rsidRPr="00BC1FF2">
        <w:lastRenderedPageBreak/>
        <w:t>49.</w:t>
      </w:r>
      <w:r w:rsidRPr="00BC1FF2">
        <w:tab/>
        <w:t xml:space="preserve">Else, K. J., Wakelin, D., Wassom, D. l. &amp; Hauda, K. M. MHC-restricted antibody responses to Trichuris muris excretory/secretory (E/S) antigen. </w:t>
      </w:r>
      <w:r w:rsidRPr="00BC1FF2">
        <w:rPr>
          <w:i/>
          <w:iCs/>
        </w:rPr>
        <w:t>Parasite Immunol.</w:t>
      </w:r>
      <w:r w:rsidRPr="00BC1FF2">
        <w:t xml:space="preserve"> </w:t>
      </w:r>
      <w:r w:rsidRPr="00BC1FF2">
        <w:rPr>
          <w:b/>
          <w:bCs/>
        </w:rPr>
        <w:t>12,</w:t>
      </w:r>
      <w:r w:rsidRPr="00BC1FF2">
        <w:t xml:space="preserve"> 509–527 (1990).</w:t>
      </w:r>
    </w:p>
    <w:p w14:paraId="354FEF87" w14:textId="77777777" w:rsidR="00BC1FF2" w:rsidRPr="00BC1FF2" w:rsidRDefault="00BC1FF2" w:rsidP="00BC1FF2">
      <w:pPr>
        <w:pStyle w:val="Bibliography"/>
      </w:pPr>
      <w:r w:rsidRPr="00BC1FF2">
        <w:t>50.</w:t>
      </w:r>
      <w:r w:rsidRPr="00BC1FF2">
        <w:tab/>
        <w:t xml:space="preserve">Blackwell, N. M. &amp; Else, K. J. A comparison of local and peripheral parasite-specific antibody production in different strains of mice infected with Trichuris muris. </w:t>
      </w:r>
      <w:r w:rsidRPr="00BC1FF2">
        <w:rPr>
          <w:i/>
          <w:iCs/>
        </w:rPr>
        <w:t>Parasite Immunol.</w:t>
      </w:r>
      <w:r w:rsidRPr="00BC1FF2">
        <w:t xml:space="preserve"> </w:t>
      </w:r>
      <w:r w:rsidRPr="00BC1FF2">
        <w:rPr>
          <w:b/>
          <w:bCs/>
        </w:rPr>
        <w:t>24,</w:t>
      </w:r>
      <w:r w:rsidRPr="00BC1FF2">
        <w:t xml:space="preserve"> 203–211 (2002).</w:t>
      </w:r>
    </w:p>
    <w:p w14:paraId="56A4E9E7" w14:textId="77777777" w:rsidR="00BC1FF2" w:rsidRPr="00BC1FF2" w:rsidRDefault="00BC1FF2" w:rsidP="00BC1FF2">
      <w:pPr>
        <w:pStyle w:val="Bibliography"/>
      </w:pPr>
      <w:r w:rsidRPr="00BC1FF2">
        <w:t>51.</w:t>
      </w:r>
      <w:r w:rsidRPr="00BC1FF2">
        <w:tab/>
        <w:t xml:space="preserve">Solon-Biet, S. M., McMahon, A. C., Ballard, J. W. O., Ruohonen, K., Wu, L. E., Cogger, V. C., Warren, A., Huang, X., Pichaud, N., Melvin, R. G., Gokarn, R., Khalil, M., Turner, N., Cooney, G. J., Sinclair, D. A., Raubenheimer, D., Le Couteur, D. G. &amp; Simpson, S. J. The ratio of macronutrients, not caloric intake, dictates cardiometabolic health, aging, and longevity in ad libitum-fed mice. </w:t>
      </w:r>
      <w:r w:rsidRPr="00BC1FF2">
        <w:rPr>
          <w:i/>
          <w:iCs/>
        </w:rPr>
        <w:t>Cell Metab.</w:t>
      </w:r>
      <w:r w:rsidRPr="00BC1FF2">
        <w:t xml:space="preserve"> </w:t>
      </w:r>
      <w:r w:rsidRPr="00BC1FF2">
        <w:rPr>
          <w:b/>
          <w:bCs/>
        </w:rPr>
        <w:t>19,</w:t>
      </w:r>
      <w:r w:rsidRPr="00BC1FF2">
        <w:t xml:space="preserve"> 418–430 (2014).</w:t>
      </w:r>
    </w:p>
    <w:p w14:paraId="0FAE3749" w14:textId="77777777" w:rsidR="00BC1FF2" w:rsidRPr="00BC1FF2" w:rsidRDefault="00BC1FF2" w:rsidP="00BC1FF2">
      <w:pPr>
        <w:pStyle w:val="Bibliography"/>
      </w:pPr>
      <w:r w:rsidRPr="00BC1FF2">
        <w:t>52.</w:t>
      </w:r>
      <w:r w:rsidRPr="00BC1FF2">
        <w:tab/>
        <w:t xml:space="preserve">Krebs, C. &amp; Singleton, G. Indexes of Condition for Small Mammals. </w:t>
      </w:r>
      <w:r w:rsidRPr="00BC1FF2">
        <w:rPr>
          <w:i/>
          <w:iCs/>
        </w:rPr>
        <w:t>Aust. J. Zool.</w:t>
      </w:r>
      <w:r w:rsidRPr="00BC1FF2">
        <w:t xml:space="preserve"> </w:t>
      </w:r>
      <w:r w:rsidRPr="00BC1FF2">
        <w:rPr>
          <w:b/>
          <w:bCs/>
        </w:rPr>
        <w:t>41,</w:t>
      </w:r>
      <w:r w:rsidRPr="00BC1FF2">
        <w:t xml:space="preserve"> 317–323 (1993).</w:t>
      </w:r>
    </w:p>
    <w:p w14:paraId="298BA25E" w14:textId="77777777" w:rsidR="00BC1FF2" w:rsidRPr="00BC1FF2" w:rsidRDefault="00BC1FF2" w:rsidP="00BC1FF2">
      <w:pPr>
        <w:pStyle w:val="Bibliography"/>
      </w:pPr>
      <w:r w:rsidRPr="00BC1FF2">
        <w:t>53.</w:t>
      </w:r>
      <w:r w:rsidRPr="00BC1FF2">
        <w:tab/>
        <w:t xml:space="preserve">Robertson, A. H. Official Methods of Analysis of the Association of Official Agricultural Chemists (7th ed.). </w:t>
      </w:r>
      <w:r w:rsidRPr="00BC1FF2">
        <w:rPr>
          <w:i/>
          <w:iCs/>
        </w:rPr>
        <w:t>Am. J. Public Health Nations Health</w:t>
      </w:r>
      <w:r w:rsidRPr="00BC1FF2">
        <w:t xml:space="preserve"> </w:t>
      </w:r>
      <w:r w:rsidRPr="00BC1FF2">
        <w:rPr>
          <w:b/>
          <w:bCs/>
        </w:rPr>
        <w:t>41,</w:t>
      </w:r>
      <w:r w:rsidRPr="00BC1FF2">
        <w:t xml:space="preserve"> 465–466 (1951).</w:t>
      </w:r>
    </w:p>
    <w:p w14:paraId="6CE0C87D" w14:textId="77777777" w:rsidR="00BC1FF2" w:rsidRPr="00BC1FF2" w:rsidRDefault="00BC1FF2" w:rsidP="00BC1FF2">
      <w:pPr>
        <w:pStyle w:val="Bibliography"/>
      </w:pPr>
      <w:r w:rsidRPr="00BC1FF2">
        <w:t>54.</w:t>
      </w:r>
      <w:r w:rsidRPr="00BC1FF2">
        <w:tab/>
        <w:t xml:space="preserve">Jung, T., Schauer, U., Heusser, C., Neumann, C. &amp; Rieger, C. Detection of intracellular cytokines by flow cytometry. </w:t>
      </w:r>
      <w:r w:rsidRPr="00BC1FF2">
        <w:rPr>
          <w:i/>
          <w:iCs/>
        </w:rPr>
        <w:t>J. Immunol. Methods</w:t>
      </w:r>
      <w:r w:rsidRPr="00BC1FF2">
        <w:t xml:space="preserve"> </w:t>
      </w:r>
      <w:r w:rsidRPr="00BC1FF2">
        <w:rPr>
          <w:b/>
          <w:bCs/>
        </w:rPr>
        <w:t>159,</w:t>
      </w:r>
      <w:r w:rsidRPr="00BC1FF2">
        <w:t xml:space="preserve"> 197–207 (1993).</w:t>
      </w:r>
    </w:p>
    <w:p w14:paraId="0678432C" w14:textId="77777777" w:rsidR="00BC1FF2" w:rsidRPr="00BC1FF2" w:rsidRDefault="00BC1FF2" w:rsidP="00BC1FF2">
      <w:pPr>
        <w:pStyle w:val="Bibliography"/>
      </w:pPr>
      <w:r w:rsidRPr="00BC1FF2">
        <w:t>55.</w:t>
      </w:r>
      <w:r w:rsidRPr="00BC1FF2">
        <w:tab/>
        <w:t xml:space="preserve">Hoeve, M. A., Mylonas, K. J., Fairlie-Clarke, K. J., Mahajan, S. M., Allen, J. E. &amp; Graham, A. L. Plasmodium chabaudi limits early Nippostrongylus brasiliensis-induced pulmonary immune activation and Th2 polarization in co-infected mice. </w:t>
      </w:r>
      <w:r w:rsidRPr="00BC1FF2">
        <w:rPr>
          <w:i/>
          <w:iCs/>
        </w:rPr>
        <w:t>Bmc Immunol.</w:t>
      </w:r>
      <w:r w:rsidRPr="00BC1FF2">
        <w:t xml:space="preserve"> </w:t>
      </w:r>
      <w:r w:rsidRPr="00BC1FF2">
        <w:rPr>
          <w:b/>
          <w:bCs/>
        </w:rPr>
        <w:t>10,</w:t>
      </w:r>
      <w:r w:rsidRPr="00BC1FF2">
        <w:t xml:space="preserve"> (2009).</w:t>
      </w:r>
    </w:p>
    <w:p w14:paraId="4EB5A7DB" w14:textId="77777777" w:rsidR="00BC1FF2" w:rsidRPr="00BC1FF2" w:rsidRDefault="00BC1FF2" w:rsidP="00BC1FF2">
      <w:pPr>
        <w:pStyle w:val="Bibliography"/>
      </w:pPr>
      <w:r w:rsidRPr="00BC1FF2">
        <w:t>56.</w:t>
      </w:r>
      <w:r w:rsidRPr="00BC1FF2">
        <w:tab/>
        <w:t xml:space="preserve">Fairlie-Clarke, K. J., Lamb, T. J., Langhorne, J., Graham, A. L. &amp; Allen, J. E. Antibody isotype analysis of malaria-nematode co-infection: problems and solutions associated with cross-reactivity. </w:t>
      </w:r>
      <w:r w:rsidRPr="00BC1FF2">
        <w:rPr>
          <w:i/>
          <w:iCs/>
        </w:rPr>
        <w:t>BMC Immunol.</w:t>
      </w:r>
      <w:r w:rsidRPr="00BC1FF2">
        <w:t xml:space="preserve"> </w:t>
      </w:r>
      <w:r w:rsidRPr="00BC1FF2">
        <w:rPr>
          <w:b/>
          <w:bCs/>
        </w:rPr>
        <w:t>11,</w:t>
      </w:r>
      <w:r w:rsidRPr="00BC1FF2">
        <w:t xml:space="preserve"> 6 (2010).</w:t>
      </w:r>
    </w:p>
    <w:p w14:paraId="29F5513B" w14:textId="77777777" w:rsidR="00BC1FF2" w:rsidRPr="00BC1FF2" w:rsidRDefault="00BC1FF2" w:rsidP="00BC1FF2">
      <w:pPr>
        <w:pStyle w:val="Bibliography"/>
      </w:pPr>
      <w:r w:rsidRPr="00BC1FF2">
        <w:t>57.</w:t>
      </w:r>
      <w:r w:rsidRPr="00BC1FF2">
        <w:tab/>
        <w:t xml:space="preserve">Gupta, M. C., Arora, K. L., Mithal, S. &amp; Tandon, B. N. Effect of periodic deworming on nutritional status of Ascaris-infested preschool children receiving supplementary food. </w:t>
      </w:r>
      <w:r w:rsidRPr="00BC1FF2">
        <w:rPr>
          <w:i/>
          <w:iCs/>
        </w:rPr>
        <w:t>Lancet</w:t>
      </w:r>
      <w:r w:rsidRPr="00BC1FF2">
        <w:t xml:space="preserve"> </w:t>
      </w:r>
      <w:r w:rsidRPr="00BC1FF2">
        <w:rPr>
          <w:b/>
          <w:bCs/>
        </w:rPr>
        <w:t>2,</w:t>
      </w:r>
      <w:r w:rsidRPr="00BC1FF2">
        <w:t xml:space="preserve"> 108–110 (1977).</w:t>
      </w:r>
    </w:p>
    <w:p w14:paraId="433A01A6" w14:textId="77777777" w:rsidR="00BC1FF2" w:rsidRPr="00BC1FF2" w:rsidRDefault="00BC1FF2" w:rsidP="00BC1FF2">
      <w:pPr>
        <w:pStyle w:val="Bibliography"/>
      </w:pPr>
      <w:r w:rsidRPr="00BC1FF2">
        <w:t>58.</w:t>
      </w:r>
      <w:r w:rsidRPr="00BC1FF2">
        <w:tab/>
        <w:t xml:space="preserve">Behnke, J. M., Menge, D. M. &amp; Noyes, H. Heligmosomoides bakeri: a model for exploring the biology and genetics of resistance to chronic gastrointestinal nematode infections. </w:t>
      </w:r>
      <w:r w:rsidRPr="00BC1FF2">
        <w:rPr>
          <w:i/>
          <w:iCs/>
        </w:rPr>
        <w:t>Parasitology</w:t>
      </w:r>
      <w:r w:rsidRPr="00BC1FF2">
        <w:t xml:space="preserve"> </w:t>
      </w:r>
      <w:r w:rsidRPr="00BC1FF2">
        <w:rPr>
          <w:b/>
          <w:bCs/>
        </w:rPr>
        <w:t>136,</w:t>
      </w:r>
      <w:r w:rsidRPr="00BC1FF2">
        <w:t xml:space="preserve"> 1565–1580 (2009).</w:t>
      </w:r>
    </w:p>
    <w:p w14:paraId="235E2682" w14:textId="77777777" w:rsidR="00BC1FF2" w:rsidRPr="00BC1FF2" w:rsidRDefault="00BC1FF2" w:rsidP="00BC1FF2">
      <w:pPr>
        <w:pStyle w:val="Bibliography"/>
      </w:pPr>
      <w:r w:rsidRPr="00BC1FF2">
        <w:t>59.</w:t>
      </w:r>
      <w:r w:rsidRPr="00BC1FF2">
        <w:tab/>
        <w:t xml:space="preserve">Cho, I. &amp; Blaser, M. J. The human microbiome: at the interface of health and disease. </w:t>
      </w:r>
      <w:r w:rsidRPr="00BC1FF2">
        <w:rPr>
          <w:i/>
          <w:iCs/>
        </w:rPr>
        <w:t>Nat. Rev. Genet.</w:t>
      </w:r>
      <w:r w:rsidRPr="00BC1FF2">
        <w:t xml:space="preserve"> </w:t>
      </w:r>
      <w:r w:rsidRPr="00BC1FF2">
        <w:rPr>
          <w:b/>
          <w:bCs/>
        </w:rPr>
        <w:t>13,</w:t>
      </w:r>
      <w:r w:rsidRPr="00BC1FF2">
        <w:t xml:space="preserve"> 260–270 (2012).</w:t>
      </w:r>
    </w:p>
    <w:p w14:paraId="6DF7FD99" w14:textId="77777777" w:rsidR="00BC1FF2" w:rsidRPr="00BC1FF2" w:rsidRDefault="00BC1FF2" w:rsidP="00BC1FF2">
      <w:pPr>
        <w:pStyle w:val="Bibliography"/>
      </w:pPr>
      <w:r w:rsidRPr="00BC1FF2">
        <w:lastRenderedPageBreak/>
        <w:t>60.</w:t>
      </w:r>
      <w:r w:rsidRPr="00BC1FF2">
        <w:tab/>
        <w:t xml:space="preserve">Smith, M. I., Yatsunenko, T., Manary, M. J., Trehan, I., Mkakosya, R., Cheng, J., Kau, A. L., Rich, S. S., Concannon, P., Mychaleckyj, J. C., Liu, J., Houpt, E., Li, J. V., Holmes, E., Nicholson, J., Knights, D., Ursell, L. K., Knight, R. &amp; Gordon, J. I. Gut microbiomes of Malawian twin pairs discordant for kwashiorkor. </w:t>
      </w:r>
      <w:r w:rsidRPr="00BC1FF2">
        <w:rPr>
          <w:i/>
          <w:iCs/>
        </w:rPr>
        <w:t>Science</w:t>
      </w:r>
      <w:r w:rsidRPr="00BC1FF2">
        <w:t xml:space="preserve"> </w:t>
      </w:r>
      <w:r w:rsidRPr="00BC1FF2">
        <w:rPr>
          <w:b/>
          <w:bCs/>
        </w:rPr>
        <w:t>339,</w:t>
      </w:r>
      <w:r w:rsidRPr="00BC1FF2">
        <w:t xml:space="preserve"> 548–554 (2013).</w:t>
      </w:r>
    </w:p>
    <w:p w14:paraId="5DC8D582" w14:textId="77777777" w:rsidR="00BC1FF2" w:rsidRPr="00BC1FF2" w:rsidRDefault="00BC1FF2" w:rsidP="00BC1FF2">
      <w:pPr>
        <w:pStyle w:val="Bibliography"/>
      </w:pPr>
      <w:r w:rsidRPr="00BC1FF2">
        <w:t>61.</w:t>
      </w:r>
      <w:r w:rsidRPr="00BC1FF2">
        <w:tab/>
        <w:t xml:space="preserve">David, L. A., Maurice, C. F., Carmody, R. N., Gootenberg, D. B., Button, J. E., Wolfe, B. E., Ling, A. V., Devlin, A. S., Varma, Y., Fischbach, M. A., Biddinger, S. B., Dutton, R. J. &amp; Turnbaugh, P. J. Diet rapidly and reproducibly alters the human gut microbiome. </w:t>
      </w:r>
      <w:r w:rsidRPr="00BC1FF2">
        <w:rPr>
          <w:i/>
          <w:iCs/>
        </w:rPr>
        <w:t>Nature</w:t>
      </w:r>
      <w:r w:rsidRPr="00BC1FF2">
        <w:t xml:space="preserve"> </w:t>
      </w:r>
      <w:r w:rsidRPr="00BC1FF2">
        <w:rPr>
          <w:b/>
          <w:bCs/>
        </w:rPr>
        <w:t>505,</w:t>
      </w:r>
      <w:r w:rsidRPr="00BC1FF2">
        <w:t xml:space="preserve"> 559–563 (2014).</w:t>
      </w:r>
    </w:p>
    <w:p w14:paraId="08CD2565" w14:textId="2D1DA136" w:rsidR="005B6084" w:rsidRDefault="006B07FB">
      <w:r>
        <w:fldChar w:fldCharType="end"/>
      </w:r>
    </w:p>
    <w:p w14:paraId="4E8DF584" w14:textId="6B4CF57B" w:rsidR="00CE4AD7" w:rsidRDefault="00CE4AD7">
      <w:pPr>
        <w:rPr>
          <w:rFonts w:asciiTheme="minorHAnsi" w:hAnsiTheme="minorHAnsi"/>
          <w:sz w:val="24"/>
          <w:szCs w:val="24"/>
        </w:rPr>
      </w:pPr>
    </w:p>
    <w:sectPr w:rsidR="00CE4AD7" w:rsidSect="001C3A86">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lay" w:date="2015-07-23T10:50:00Z" w:initials="C">
    <w:p w14:paraId="41BD18AA" w14:textId="773F6CF1" w:rsidR="00FF5939" w:rsidRDefault="00FF5939">
      <w:pPr>
        <w:pStyle w:val="CommentText"/>
      </w:pPr>
      <w:r>
        <w:rPr>
          <w:rStyle w:val="CommentReference"/>
        </w:rPr>
        <w:annotationRef/>
      </w:r>
      <w:r>
        <w:rPr>
          <w:rStyle w:val="CommentReference"/>
        </w:rPr>
        <w:t xml:space="preserve">The “greater understanding” of this clause technically only applies to nutrition (from the first clause), not the interaction between nutrition and </w:t>
      </w:r>
      <w:proofErr w:type="spellStart"/>
      <w:r>
        <w:rPr>
          <w:rStyle w:val="CommentReference"/>
        </w:rPr>
        <w:t>helminth</w:t>
      </w:r>
      <w:proofErr w:type="spellEnd"/>
      <w:r>
        <w:rPr>
          <w:rStyle w:val="CommentReference"/>
        </w:rPr>
        <w:t xml:space="preserve"> infection. </w:t>
      </w:r>
    </w:p>
  </w:comment>
  <w:comment w:id="3" w:author="Clay" w:date="2015-07-23T11:08:00Z" w:initials="C">
    <w:p w14:paraId="71F375A2" w14:textId="362EBA7B" w:rsidR="00FF5939" w:rsidRPr="00644612" w:rsidRDefault="00FF5939">
      <w:pPr>
        <w:pStyle w:val="CommentText"/>
      </w:pPr>
      <w:r>
        <w:rPr>
          <w:rStyle w:val="CommentReference"/>
        </w:rPr>
        <w:annotationRef/>
      </w:r>
      <w:r>
        <w:t xml:space="preserve">I’m not sure I follow the logic here: the first part of the sentence says that </w:t>
      </w:r>
      <w:proofErr w:type="spellStart"/>
      <w:r>
        <w:t>helminth</w:t>
      </w:r>
      <w:proofErr w:type="spellEnd"/>
      <w:r>
        <w:t xml:space="preserve"> infections are widespread, but how does it then follow from that fact that </w:t>
      </w:r>
      <w:r>
        <w:rPr>
          <w:i/>
        </w:rPr>
        <w:t xml:space="preserve">pathological </w:t>
      </w:r>
      <w:r>
        <w:t xml:space="preserve">synergy between malnutrition and infection is hard to prevent? Does the causality run the other way, e.g., “The potential for synergy between malnutrition and infection provides an explanation for the persistence and widespread prevalence of </w:t>
      </w:r>
      <w:proofErr w:type="spellStart"/>
      <w:r>
        <w:t>helminth</w:t>
      </w:r>
      <w:proofErr w:type="spellEnd"/>
      <w:r>
        <w:t xml:space="preserve"> infections.”</w:t>
      </w:r>
    </w:p>
  </w:comment>
  <w:comment w:id="8" w:author="Clay" w:date="2015-07-23T11:06:00Z" w:initials="C">
    <w:p w14:paraId="6016533F" w14:textId="1FD16748" w:rsidR="00FF5939" w:rsidRDefault="00FF5939">
      <w:pPr>
        <w:pStyle w:val="CommentText"/>
      </w:pPr>
      <w:r>
        <w:rPr>
          <w:rStyle w:val="CommentReference"/>
        </w:rPr>
        <w:annotationRef/>
      </w:r>
      <w:r>
        <w:t>These sentences seem a bit out of place, as the first sentences of the next paragraph seem to follow from the sentence preceding these sentences.</w:t>
      </w:r>
    </w:p>
  </w:comment>
  <w:comment w:id="9" w:author="Clay" w:date="2015-07-23T11:14:00Z" w:initials="C">
    <w:p w14:paraId="234CBFBD" w14:textId="32CDB7E3" w:rsidR="00FF5939" w:rsidRDefault="00FF5939">
      <w:pPr>
        <w:pStyle w:val="CommentText"/>
      </w:pPr>
      <w:r>
        <w:rPr>
          <w:rStyle w:val="CommentReference"/>
        </w:rPr>
        <w:annotationRef/>
      </w:r>
      <w:r>
        <w:t xml:space="preserve">These sentences don’t cohere. First you say that nutritional supplementation helps fight current and future infections; then you say that it doesn’t necessarily improve health outcomes (why not?); but then you say it often does improve health outcomes by increasing tolerance. </w:t>
      </w:r>
    </w:p>
  </w:comment>
  <w:comment w:id="10" w:author="Clay" w:date="2015-07-23T11:20:00Z" w:initials="C">
    <w:p w14:paraId="5982C3EE" w14:textId="24E18EA5" w:rsidR="00FF5939" w:rsidRDefault="00FF5939">
      <w:pPr>
        <w:pStyle w:val="CommentText"/>
      </w:pPr>
      <w:r>
        <w:rPr>
          <w:rStyle w:val="CommentReference"/>
        </w:rPr>
        <w:annotationRef/>
      </w:r>
      <w:r>
        <w:t>Maybe this was your intent, but these sentences read like a list of possible interactions, but I kind of want them to lay out a story (e.g., I want each sentence to follow from the preceding one, laying out a complex story).</w:t>
      </w:r>
    </w:p>
  </w:comment>
  <w:comment w:id="18" w:author="Clay" w:date="2015-07-23T11:50:00Z" w:initials="C">
    <w:p w14:paraId="261BDA54" w14:textId="7D80BD73" w:rsidR="00FF5939" w:rsidRDefault="00FF5939">
      <w:pPr>
        <w:pStyle w:val="CommentText"/>
      </w:pPr>
      <w:r>
        <w:t xml:space="preserve">Why </w:t>
      </w:r>
      <w:r>
        <w:rPr>
          <w:rStyle w:val="CommentReference"/>
        </w:rPr>
        <w:annotationRef/>
      </w:r>
      <w:r>
        <w:t>no P4 parasite? You discuss it later, so it probably should be here as well.</w:t>
      </w:r>
    </w:p>
  </w:comment>
  <w:comment w:id="19" w:author="Clay" w:date="2015-07-23T11:25:00Z" w:initials="C">
    <w:p w14:paraId="244DE0DB" w14:textId="5EF0D860" w:rsidR="00FF5939" w:rsidRDefault="00FF5939">
      <w:pPr>
        <w:pStyle w:val="CommentText"/>
      </w:pPr>
      <w:r>
        <w:rPr>
          <w:rStyle w:val="CommentReference"/>
        </w:rPr>
        <w:annotationRef/>
      </w:r>
      <w:r>
        <w:t>Awesome.</w:t>
      </w:r>
    </w:p>
  </w:comment>
  <w:comment w:id="35" w:author="Clay" w:date="2015-07-23T11:29:00Z" w:initials="C">
    <w:p w14:paraId="64844331" w14:textId="7F054DC4" w:rsidR="00FF5939" w:rsidRDefault="00FF5939">
      <w:pPr>
        <w:pStyle w:val="CommentText"/>
      </w:pPr>
      <w:r>
        <w:rPr>
          <w:rStyle w:val="CommentReference"/>
        </w:rPr>
        <w:annotationRef/>
      </w:r>
      <w:r>
        <w:t>Not sure what you mean here.</w:t>
      </w:r>
    </w:p>
  </w:comment>
  <w:comment w:id="36" w:author="Clay" w:date="2015-07-23T12:03:00Z" w:initials="C">
    <w:p w14:paraId="09854215" w14:textId="1B5DE9A5" w:rsidR="00FF5939" w:rsidRDefault="00FF5939" w:rsidP="00975F31">
      <w:pPr>
        <w:pStyle w:val="CommentText"/>
      </w:pPr>
      <w:r>
        <w:rPr>
          <w:rStyle w:val="CommentReference"/>
        </w:rPr>
        <w:annotationRef/>
      </w:r>
      <w:r>
        <w:t>At the beginning of this paragraph, you talk about developing a single mechanistic energy budget framework; now you are talking about evaluating among competing frameworks. Based on what you have written below for this objective, I think what you mean is that you will attempt to parameterize the general model for the specific system using the data generated by the experiment. That is not the same as comparing different models (which you would be doing if, e.g., you parameterized the models implied by Fig. 1A and Fig. 1B and then compared the fits of each model to the data). Of course, it might be the case that we will need to modify the model structure in order to capture the observed patterns in the experimental data. However, that is not really being discussed in the proposal (you only mention a single model), and would add significantly to the complexity of the model description to talk about plausible alternative model structures.</w:t>
      </w:r>
    </w:p>
  </w:comment>
  <w:comment w:id="39" w:author="Clay" w:date="2015-07-23T11:40:00Z" w:initials="C">
    <w:p w14:paraId="6786EE45" w14:textId="05413364" w:rsidR="00FF5939" w:rsidRDefault="00FF5939">
      <w:pPr>
        <w:pStyle w:val="CommentText"/>
      </w:pPr>
      <w:r>
        <w:rPr>
          <w:rStyle w:val="CommentReference"/>
        </w:rPr>
        <w:annotationRef/>
      </w:r>
      <w:r>
        <w:t>Technically, it is energy, not biomass, which is the currency.</w:t>
      </w:r>
    </w:p>
  </w:comment>
  <w:comment w:id="43" w:author="Clay" w:date="2015-07-23T11:43:00Z" w:initials="C">
    <w:p w14:paraId="4BD7CE53" w14:textId="6240B776" w:rsidR="00FF5939" w:rsidRDefault="00FF5939">
      <w:pPr>
        <w:pStyle w:val="CommentText"/>
      </w:pPr>
      <w:r>
        <w:rPr>
          <w:rStyle w:val="CommentReference"/>
        </w:rPr>
        <w:annotationRef/>
      </w:r>
      <w:r>
        <w:t>I’m not sure why my model would be considered a model of an invertebrate host.</w:t>
      </w:r>
    </w:p>
  </w:comment>
  <w:comment w:id="46" w:author="Clay" w:date="2015-07-23T11:52:00Z" w:initials="C">
    <w:p w14:paraId="4EF0E7E7" w14:textId="095D9EFB" w:rsidR="00FF5939" w:rsidRPr="00A30CA3" w:rsidRDefault="00FF5939">
      <w:pPr>
        <w:pStyle w:val="CommentText"/>
      </w:pPr>
      <w:r>
        <w:rPr>
          <w:rStyle w:val="CommentReference"/>
        </w:rPr>
        <w:annotationRef/>
      </w:r>
      <w:r>
        <w:t xml:space="preserve">Do you </w:t>
      </w:r>
      <w:r>
        <w:rPr>
          <w:i/>
        </w:rPr>
        <w:t>want</w:t>
      </w:r>
      <w:r>
        <w:t xml:space="preserve"> to limit compensatory feeding? If that is a significant tolerance mechanism….</w:t>
      </w:r>
    </w:p>
  </w:comment>
  <w:comment w:id="47" w:author="Sarah Budischak" w:date="2015-07-15T12:39:00Z" w:initials="SB">
    <w:p w14:paraId="3B2C6805" w14:textId="6E651B06" w:rsidR="00FF5939" w:rsidRDefault="00FF5939">
      <w:pPr>
        <w:pStyle w:val="CommentText"/>
      </w:pPr>
      <w:r>
        <w:rPr>
          <w:rStyle w:val="CommentReference"/>
        </w:rPr>
        <w:annotationRef/>
      </w:r>
      <w:r>
        <w:t xml:space="preserve">A – will IACUC easily approve this? If not, I think we can just take this feeding issue out. It will be something we continue to think about how to control/compensate for, but not something that will probably raise a red flag with the reviewers. </w:t>
      </w:r>
    </w:p>
  </w:comment>
  <w:comment w:id="68" w:author="Sarah Budischak" w:date="2015-07-15T12:36:00Z" w:initials="SB">
    <w:p w14:paraId="7C04D21E" w14:textId="48D64992" w:rsidR="00FF5939" w:rsidRDefault="00FF5939">
      <w:pPr>
        <w:pStyle w:val="CommentText"/>
      </w:pPr>
      <w:r>
        <w:rPr>
          <w:rStyle w:val="CommentReference"/>
        </w:rPr>
        <w:annotationRef/>
      </w:r>
      <w:r>
        <w:t xml:space="preserve">I’ll make sure this is all on the same page once the text is set. </w:t>
      </w:r>
    </w:p>
  </w:comment>
  <w:comment w:id="70" w:author="Clay" w:date="2015-07-23T12:10:00Z" w:initials="C">
    <w:p w14:paraId="47C64926" w14:textId="5CC62001" w:rsidR="00FF5939" w:rsidRDefault="00FF5939">
      <w:pPr>
        <w:pStyle w:val="CommentText"/>
      </w:pPr>
      <w:r>
        <w:rPr>
          <w:rStyle w:val="CommentReference"/>
        </w:rPr>
        <w:annotationRef/>
      </w:r>
      <w:r>
        <w:t>“</w:t>
      </w:r>
      <w:proofErr w:type="gramStart"/>
      <w:r>
        <w:t>allocated</w:t>
      </w:r>
      <w:proofErr w:type="gramEnd"/>
      <w:r>
        <w:t>” is probably not the right word here, as the host allocates resources to immune defenses, but not to fuel parasite replication.</w:t>
      </w:r>
    </w:p>
  </w:comment>
  <w:comment w:id="71" w:author="Clay" w:date="2015-07-23T12:12:00Z" w:initials="C">
    <w:p w14:paraId="6AA4D53B" w14:textId="0C35D6AB" w:rsidR="00FF5939" w:rsidRDefault="00FF5939">
      <w:pPr>
        <w:pStyle w:val="CommentText"/>
      </w:pPr>
      <w:r>
        <w:rPr>
          <w:rStyle w:val="CommentReference"/>
        </w:rPr>
        <w:annotationRef/>
      </w:r>
      <w:r>
        <w:t>Even if the parasite reduces digestive efficiency, resource supplementation can improve host health (by offering the possibility for compensatory feeding).</w:t>
      </w:r>
    </w:p>
  </w:comment>
  <w:comment w:id="72" w:author="Clay" w:date="2015-07-23T12:13:00Z" w:initials="C">
    <w:p w14:paraId="08790B75" w14:textId="2058D4A1" w:rsidR="00FF5939" w:rsidRDefault="00FF5939">
      <w:pPr>
        <w:pStyle w:val="CommentText"/>
      </w:pPr>
      <w:r>
        <w:rPr>
          <w:rStyle w:val="CommentReference"/>
        </w:rPr>
        <w:annotationRef/>
      </w:r>
      <w:r>
        <w:t>How is this different from the goal stated in the final sentence on page 4?</w:t>
      </w:r>
    </w:p>
  </w:comment>
  <w:comment w:id="73" w:author="Clay" w:date="2015-07-23T12:17:00Z" w:initials="C">
    <w:p w14:paraId="0AE1ED3F" w14:textId="4DB1FB3B" w:rsidR="00FF5939" w:rsidRDefault="00FF5939">
      <w:pPr>
        <w:pStyle w:val="CommentText"/>
      </w:pPr>
      <w:r>
        <w:rPr>
          <w:rStyle w:val="CommentReference"/>
        </w:rPr>
        <w:annotationRef/>
      </w:r>
      <w:r>
        <w:t>One thing that seems like it might be missing here is how you plan to include anthelminthic treatment in the DEB model. In particular, it might be interesting to use the DEB model to predict the optimal combination of nutrition and anthelminthic treatment to maximize health (or minimize transmission, or any other goal). We can discuss this in more detail if you want.</w:t>
      </w:r>
    </w:p>
  </w:comment>
  <w:comment w:id="74" w:author="Clay" w:date="2015-07-23T12:22:00Z" w:initials="C">
    <w:p w14:paraId="1E53474D" w14:textId="2D7C4BC6" w:rsidR="00FF5939" w:rsidRDefault="00FF5939">
      <w:pPr>
        <w:pStyle w:val="CommentText"/>
      </w:pPr>
      <w:r>
        <w:rPr>
          <w:rStyle w:val="CommentReference"/>
        </w:rPr>
        <w:annotationRef/>
      </w:r>
      <w:r>
        <w:t xml:space="preserve">The current model would not predict this, because the amount of resources available for </w:t>
      </w:r>
      <w:proofErr w:type="spellStart"/>
      <w:r>
        <w:t>growth+maintenance</w:t>
      </w:r>
      <w:proofErr w:type="spellEnd"/>
      <w:r>
        <w:t xml:space="preserve"> and storage is influenced by ingestion and assimilation. That is, we don’t currently have any way for the host to e.g. increase assimilation efficiency in order to repair damage done to structure. Ingestion rate depends on a structure to reserve ratio (which would be affected in a weird way by parasites of structure), but assimilation efficiency is only impacted by the abundance of P2 parasites.  </w:t>
      </w:r>
    </w:p>
  </w:comment>
  <w:comment w:id="75" w:author="Clay" w:date="2015-07-23T12:27:00Z" w:initials="C">
    <w:p w14:paraId="4E8267B1" w14:textId="77777777" w:rsidR="00FF5939" w:rsidRDefault="00FF5939">
      <w:pPr>
        <w:pStyle w:val="CommentText"/>
      </w:pPr>
      <w:r>
        <w:rPr>
          <w:rStyle w:val="CommentReference"/>
        </w:rPr>
        <w:annotationRef/>
      </w:r>
      <w:r>
        <w:t xml:space="preserve">This is also not correct for the current model structure: right now, structure receives a fixed allocation that is independent of ingestion, assimilation, or immune defense. </w:t>
      </w:r>
    </w:p>
    <w:p w14:paraId="1536086F" w14:textId="77777777" w:rsidR="00FF5939" w:rsidRDefault="00FF5939">
      <w:pPr>
        <w:pStyle w:val="CommentText"/>
      </w:pPr>
    </w:p>
    <w:p w14:paraId="1473A9F3" w14:textId="5C9000D0" w:rsidR="00FF5939" w:rsidRDefault="00FF5939">
      <w:pPr>
        <w:pStyle w:val="CommentText"/>
      </w:pPr>
      <w:r>
        <w:t xml:space="preserve">As currently constructed, P2 and P3 parasites would interact thru resources in the following way: P2 parasites would reduce digestive efficiency, thereby reducing the amount of assimilate available for maintenance, structural growth, and reserves (and induced immune response); P3 parasites reduce the amount of structure, and since the host has a genetically fixed growth schedule this means that more resources are used for structure (essentially to both repair the damage caused by the parasite and to build the requisite amount of new structure); both of these effects will reduce the amount of resource that is available to be stored as reserves, thereby weakening the induced immune </w:t>
      </w:r>
      <w:r>
        <w:t>response.</w:t>
      </w:r>
      <w:bookmarkStart w:id="76" w:name="_GoBack"/>
      <w:bookmarkEnd w:id="76"/>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50BDB"/>
    <w:multiLevelType w:val="hybridMultilevel"/>
    <w:tmpl w:val="0090CF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5527818"/>
    <w:multiLevelType w:val="hybridMultilevel"/>
    <w:tmpl w:val="F9F0209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35C1DFE"/>
    <w:multiLevelType w:val="hybridMultilevel"/>
    <w:tmpl w:val="6A9ECF52"/>
    <w:lvl w:ilvl="0" w:tplc="67BE7114">
      <w:start w:val="2"/>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B655EC7"/>
    <w:multiLevelType w:val="hybridMultilevel"/>
    <w:tmpl w:val="DB0C03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E24139"/>
    <w:multiLevelType w:val="hybridMultilevel"/>
    <w:tmpl w:val="9CC499B2"/>
    <w:lvl w:ilvl="0" w:tplc="AED2259E">
      <w:start w:val="7"/>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FAE7A59"/>
    <w:multiLevelType w:val="hybridMultilevel"/>
    <w:tmpl w:val="B352D07E"/>
    <w:lvl w:ilvl="0" w:tplc="4E962DA6">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41D2145"/>
    <w:multiLevelType w:val="hybridMultilevel"/>
    <w:tmpl w:val="F098B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5866B4"/>
    <w:multiLevelType w:val="hybridMultilevel"/>
    <w:tmpl w:val="F098B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DF001A"/>
    <w:multiLevelType w:val="hybridMultilevel"/>
    <w:tmpl w:val="41C212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7D5460"/>
    <w:multiLevelType w:val="hybridMultilevel"/>
    <w:tmpl w:val="496630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8AD6532"/>
    <w:multiLevelType w:val="hybridMultilevel"/>
    <w:tmpl w:val="E61C42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
  </w:num>
  <w:num w:numId="3">
    <w:abstractNumId w:val="2"/>
  </w:num>
  <w:num w:numId="4">
    <w:abstractNumId w:val="3"/>
  </w:num>
  <w:num w:numId="5">
    <w:abstractNumId w:val="9"/>
  </w:num>
  <w:num w:numId="6">
    <w:abstractNumId w:val="0"/>
  </w:num>
  <w:num w:numId="7">
    <w:abstractNumId w:val="10"/>
  </w:num>
  <w:num w:numId="8">
    <w:abstractNumId w:val="4"/>
  </w:num>
  <w:num w:numId="9">
    <w:abstractNumId w:val="6"/>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drawingGridHorizontalSpacing w:val="14"/>
  <w:drawingGridVerticalSpacing w:val="14"/>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ature Edite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A96294"/>
    <w:rsid w:val="000030F6"/>
    <w:rsid w:val="000035B9"/>
    <w:rsid w:val="000071FC"/>
    <w:rsid w:val="00012825"/>
    <w:rsid w:val="0001518A"/>
    <w:rsid w:val="0001741F"/>
    <w:rsid w:val="00020312"/>
    <w:rsid w:val="00025B2C"/>
    <w:rsid w:val="00027513"/>
    <w:rsid w:val="00031789"/>
    <w:rsid w:val="00033127"/>
    <w:rsid w:val="00036D88"/>
    <w:rsid w:val="00050583"/>
    <w:rsid w:val="00052810"/>
    <w:rsid w:val="00052B48"/>
    <w:rsid w:val="000564B3"/>
    <w:rsid w:val="000606B5"/>
    <w:rsid w:val="000624AA"/>
    <w:rsid w:val="000628C2"/>
    <w:rsid w:val="00063045"/>
    <w:rsid w:val="00063BE1"/>
    <w:rsid w:val="00067140"/>
    <w:rsid w:val="000703BC"/>
    <w:rsid w:val="00070D9C"/>
    <w:rsid w:val="000808BF"/>
    <w:rsid w:val="00080F16"/>
    <w:rsid w:val="000824CE"/>
    <w:rsid w:val="00083F68"/>
    <w:rsid w:val="000846EA"/>
    <w:rsid w:val="000855DD"/>
    <w:rsid w:val="00087FC7"/>
    <w:rsid w:val="00090909"/>
    <w:rsid w:val="0009212A"/>
    <w:rsid w:val="00094E4A"/>
    <w:rsid w:val="00097C02"/>
    <w:rsid w:val="000A03D1"/>
    <w:rsid w:val="000A0DBA"/>
    <w:rsid w:val="000B0AA0"/>
    <w:rsid w:val="000B0BC0"/>
    <w:rsid w:val="000B5147"/>
    <w:rsid w:val="000B6C10"/>
    <w:rsid w:val="000B7C95"/>
    <w:rsid w:val="000C068D"/>
    <w:rsid w:val="000C138F"/>
    <w:rsid w:val="000C1A63"/>
    <w:rsid w:val="000C24FA"/>
    <w:rsid w:val="000D0E7C"/>
    <w:rsid w:val="000D270F"/>
    <w:rsid w:val="000E088D"/>
    <w:rsid w:val="000E2C66"/>
    <w:rsid w:val="000E3764"/>
    <w:rsid w:val="000E3C40"/>
    <w:rsid w:val="000E43E5"/>
    <w:rsid w:val="000E50D4"/>
    <w:rsid w:val="000E798A"/>
    <w:rsid w:val="000F1B19"/>
    <w:rsid w:val="000F20AE"/>
    <w:rsid w:val="000F2118"/>
    <w:rsid w:val="000F2BB7"/>
    <w:rsid w:val="00101F56"/>
    <w:rsid w:val="00104D61"/>
    <w:rsid w:val="001055C2"/>
    <w:rsid w:val="0010564A"/>
    <w:rsid w:val="001121AD"/>
    <w:rsid w:val="00112634"/>
    <w:rsid w:val="00113C86"/>
    <w:rsid w:val="0011546B"/>
    <w:rsid w:val="0012476C"/>
    <w:rsid w:val="001249C9"/>
    <w:rsid w:val="001255AF"/>
    <w:rsid w:val="00126283"/>
    <w:rsid w:val="00131C68"/>
    <w:rsid w:val="0013425F"/>
    <w:rsid w:val="001350BD"/>
    <w:rsid w:val="00135BDF"/>
    <w:rsid w:val="00140753"/>
    <w:rsid w:val="001407BE"/>
    <w:rsid w:val="00140AD1"/>
    <w:rsid w:val="00144971"/>
    <w:rsid w:val="0015400E"/>
    <w:rsid w:val="00154A05"/>
    <w:rsid w:val="00156DB8"/>
    <w:rsid w:val="001578C8"/>
    <w:rsid w:val="00161502"/>
    <w:rsid w:val="00161548"/>
    <w:rsid w:val="00162EC6"/>
    <w:rsid w:val="00166CFB"/>
    <w:rsid w:val="00171C51"/>
    <w:rsid w:val="00172105"/>
    <w:rsid w:val="0017338B"/>
    <w:rsid w:val="00175A03"/>
    <w:rsid w:val="001768A5"/>
    <w:rsid w:val="001803EE"/>
    <w:rsid w:val="00182490"/>
    <w:rsid w:val="00182B7D"/>
    <w:rsid w:val="00184D07"/>
    <w:rsid w:val="00190DA6"/>
    <w:rsid w:val="001927AA"/>
    <w:rsid w:val="00192C2D"/>
    <w:rsid w:val="00192EB0"/>
    <w:rsid w:val="001933DA"/>
    <w:rsid w:val="00194BE8"/>
    <w:rsid w:val="0019560A"/>
    <w:rsid w:val="00196215"/>
    <w:rsid w:val="001A0323"/>
    <w:rsid w:val="001A19AB"/>
    <w:rsid w:val="001A1BBE"/>
    <w:rsid w:val="001A2F7D"/>
    <w:rsid w:val="001A3D75"/>
    <w:rsid w:val="001A7199"/>
    <w:rsid w:val="001A7598"/>
    <w:rsid w:val="001A776B"/>
    <w:rsid w:val="001B051E"/>
    <w:rsid w:val="001B4B7D"/>
    <w:rsid w:val="001B5603"/>
    <w:rsid w:val="001B61FE"/>
    <w:rsid w:val="001C0E64"/>
    <w:rsid w:val="001C2163"/>
    <w:rsid w:val="001C33D7"/>
    <w:rsid w:val="001C3A86"/>
    <w:rsid w:val="001C5077"/>
    <w:rsid w:val="001D07F2"/>
    <w:rsid w:val="001D0EAC"/>
    <w:rsid w:val="001D3093"/>
    <w:rsid w:val="001D6BAA"/>
    <w:rsid w:val="001E1A79"/>
    <w:rsid w:val="001E3883"/>
    <w:rsid w:val="001F0F74"/>
    <w:rsid w:val="001F2277"/>
    <w:rsid w:val="001F3599"/>
    <w:rsid w:val="001F5444"/>
    <w:rsid w:val="001F5F96"/>
    <w:rsid w:val="001F6056"/>
    <w:rsid w:val="00201C04"/>
    <w:rsid w:val="00205767"/>
    <w:rsid w:val="00205EFF"/>
    <w:rsid w:val="00206B29"/>
    <w:rsid w:val="00207E34"/>
    <w:rsid w:val="002108E2"/>
    <w:rsid w:val="00212C91"/>
    <w:rsid w:val="00214ECF"/>
    <w:rsid w:val="00217296"/>
    <w:rsid w:val="00223422"/>
    <w:rsid w:val="00225791"/>
    <w:rsid w:val="002302CA"/>
    <w:rsid w:val="00230ABD"/>
    <w:rsid w:val="00231368"/>
    <w:rsid w:val="002331E3"/>
    <w:rsid w:val="00234B98"/>
    <w:rsid w:val="0024122F"/>
    <w:rsid w:val="0024152A"/>
    <w:rsid w:val="00245C48"/>
    <w:rsid w:val="002472AF"/>
    <w:rsid w:val="00251084"/>
    <w:rsid w:val="00251299"/>
    <w:rsid w:val="00252743"/>
    <w:rsid w:val="00255035"/>
    <w:rsid w:val="00255956"/>
    <w:rsid w:val="00255A65"/>
    <w:rsid w:val="00257DDD"/>
    <w:rsid w:val="00261CED"/>
    <w:rsid w:val="00263624"/>
    <w:rsid w:val="00272019"/>
    <w:rsid w:val="002838B8"/>
    <w:rsid w:val="00290DAE"/>
    <w:rsid w:val="00292CD7"/>
    <w:rsid w:val="002A3A91"/>
    <w:rsid w:val="002A413D"/>
    <w:rsid w:val="002B20B0"/>
    <w:rsid w:val="002B7605"/>
    <w:rsid w:val="002C1146"/>
    <w:rsid w:val="002C18EE"/>
    <w:rsid w:val="002C1D60"/>
    <w:rsid w:val="002C77C5"/>
    <w:rsid w:val="002D0780"/>
    <w:rsid w:val="002D1983"/>
    <w:rsid w:val="002E01CA"/>
    <w:rsid w:val="002E0CCD"/>
    <w:rsid w:val="002E5F78"/>
    <w:rsid w:val="002E664A"/>
    <w:rsid w:val="002F33D6"/>
    <w:rsid w:val="002F5C10"/>
    <w:rsid w:val="002F7912"/>
    <w:rsid w:val="002F7919"/>
    <w:rsid w:val="00300662"/>
    <w:rsid w:val="003049E3"/>
    <w:rsid w:val="00314892"/>
    <w:rsid w:val="0031561A"/>
    <w:rsid w:val="003172ED"/>
    <w:rsid w:val="0032071B"/>
    <w:rsid w:val="00322326"/>
    <w:rsid w:val="00322606"/>
    <w:rsid w:val="003242B9"/>
    <w:rsid w:val="00325107"/>
    <w:rsid w:val="00332861"/>
    <w:rsid w:val="0034196D"/>
    <w:rsid w:val="00341DB5"/>
    <w:rsid w:val="003431EA"/>
    <w:rsid w:val="00353377"/>
    <w:rsid w:val="003537E7"/>
    <w:rsid w:val="00353AB6"/>
    <w:rsid w:val="003560CC"/>
    <w:rsid w:val="00370538"/>
    <w:rsid w:val="003706E3"/>
    <w:rsid w:val="00374D8A"/>
    <w:rsid w:val="00375991"/>
    <w:rsid w:val="00377778"/>
    <w:rsid w:val="00380838"/>
    <w:rsid w:val="003808B1"/>
    <w:rsid w:val="00381645"/>
    <w:rsid w:val="00381904"/>
    <w:rsid w:val="00381EE2"/>
    <w:rsid w:val="003828F4"/>
    <w:rsid w:val="00384152"/>
    <w:rsid w:val="00386772"/>
    <w:rsid w:val="00387117"/>
    <w:rsid w:val="003926CC"/>
    <w:rsid w:val="003A032B"/>
    <w:rsid w:val="003A171F"/>
    <w:rsid w:val="003A5282"/>
    <w:rsid w:val="003A7D77"/>
    <w:rsid w:val="003B15EA"/>
    <w:rsid w:val="003B190B"/>
    <w:rsid w:val="003B5F75"/>
    <w:rsid w:val="003B654B"/>
    <w:rsid w:val="003B6A99"/>
    <w:rsid w:val="003B6FCB"/>
    <w:rsid w:val="003C1191"/>
    <w:rsid w:val="003C1721"/>
    <w:rsid w:val="003D0188"/>
    <w:rsid w:val="003D0A01"/>
    <w:rsid w:val="003D19DB"/>
    <w:rsid w:val="003D3DF7"/>
    <w:rsid w:val="003D6B1C"/>
    <w:rsid w:val="003D743B"/>
    <w:rsid w:val="003E2884"/>
    <w:rsid w:val="003E2D61"/>
    <w:rsid w:val="003E2EA6"/>
    <w:rsid w:val="003E523D"/>
    <w:rsid w:val="003F41AD"/>
    <w:rsid w:val="003F4EDF"/>
    <w:rsid w:val="003F5B4B"/>
    <w:rsid w:val="003F603A"/>
    <w:rsid w:val="003F71EA"/>
    <w:rsid w:val="003F79F5"/>
    <w:rsid w:val="004062E1"/>
    <w:rsid w:val="00406412"/>
    <w:rsid w:val="00410487"/>
    <w:rsid w:val="004151FD"/>
    <w:rsid w:val="004219DC"/>
    <w:rsid w:val="00423D14"/>
    <w:rsid w:val="00425685"/>
    <w:rsid w:val="00425E6B"/>
    <w:rsid w:val="00426602"/>
    <w:rsid w:val="004270E6"/>
    <w:rsid w:val="00427FC6"/>
    <w:rsid w:val="004335E2"/>
    <w:rsid w:val="0044176B"/>
    <w:rsid w:val="00442150"/>
    <w:rsid w:val="00443537"/>
    <w:rsid w:val="0044431C"/>
    <w:rsid w:val="00444455"/>
    <w:rsid w:val="00447447"/>
    <w:rsid w:val="00447DB5"/>
    <w:rsid w:val="00451E86"/>
    <w:rsid w:val="004537E4"/>
    <w:rsid w:val="00453A07"/>
    <w:rsid w:val="00455980"/>
    <w:rsid w:val="0046298B"/>
    <w:rsid w:val="00463E4F"/>
    <w:rsid w:val="00464747"/>
    <w:rsid w:val="004661AD"/>
    <w:rsid w:val="0046758A"/>
    <w:rsid w:val="004709F1"/>
    <w:rsid w:val="0047277D"/>
    <w:rsid w:val="00474873"/>
    <w:rsid w:val="0047598F"/>
    <w:rsid w:val="00481D2D"/>
    <w:rsid w:val="00482329"/>
    <w:rsid w:val="00483263"/>
    <w:rsid w:val="0048436C"/>
    <w:rsid w:val="004851A4"/>
    <w:rsid w:val="00486C4F"/>
    <w:rsid w:val="004902DF"/>
    <w:rsid w:val="00491055"/>
    <w:rsid w:val="004A0B7B"/>
    <w:rsid w:val="004A4204"/>
    <w:rsid w:val="004A44EC"/>
    <w:rsid w:val="004A50D1"/>
    <w:rsid w:val="004A5422"/>
    <w:rsid w:val="004A6CF1"/>
    <w:rsid w:val="004A7B78"/>
    <w:rsid w:val="004B0921"/>
    <w:rsid w:val="004B2D06"/>
    <w:rsid w:val="004B4030"/>
    <w:rsid w:val="004B408C"/>
    <w:rsid w:val="004B4965"/>
    <w:rsid w:val="004B4A92"/>
    <w:rsid w:val="004C209B"/>
    <w:rsid w:val="004C4478"/>
    <w:rsid w:val="004C7481"/>
    <w:rsid w:val="004C74AD"/>
    <w:rsid w:val="004C7B06"/>
    <w:rsid w:val="004D236A"/>
    <w:rsid w:val="004D4FAD"/>
    <w:rsid w:val="004E1BF5"/>
    <w:rsid w:val="004E542A"/>
    <w:rsid w:val="004E7603"/>
    <w:rsid w:val="004F4296"/>
    <w:rsid w:val="0050473E"/>
    <w:rsid w:val="005071BA"/>
    <w:rsid w:val="00510CE9"/>
    <w:rsid w:val="00510D56"/>
    <w:rsid w:val="00514D0A"/>
    <w:rsid w:val="005151D6"/>
    <w:rsid w:val="005222ED"/>
    <w:rsid w:val="0052297D"/>
    <w:rsid w:val="00526EF6"/>
    <w:rsid w:val="0052751B"/>
    <w:rsid w:val="00530D51"/>
    <w:rsid w:val="00530DAB"/>
    <w:rsid w:val="00536B21"/>
    <w:rsid w:val="005427CE"/>
    <w:rsid w:val="0055038C"/>
    <w:rsid w:val="00552294"/>
    <w:rsid w:val="005539B6"/>
    <w:rsid w:val="005568A9"/>
    <w:rsid w:val="00556F10"/>
    <w:rsid w:val="00557242"/>
    <w:rsid w:val="00560030"/>
    <w:rsid w:val="00561F38"/>
    <w:rsid w:val="00563AB7"/>
    <w:rsid w:val="00564907"/>
    <w:rsid w:val="0056714C"/>
    <w:rsid w:val="00567B62"/>
    <w:rsid w:val="00573177"/>
    <w:rsid w:val="00574BA1"/>
    <w:rsid w:val="00576465"/>
    <w:rsid w:val="0057697F"/>
    <w:rsid w:val="005774DE"/>
    <w:rsid w:val="00580A10"/>
    <w:rsid w:val="005819DE"/>
    <w:rsid w:val="00593108"/>
    <w:rsid w:val="00594B3A"/>
    <w:rsid w:val="00597BBD"/>
    <w:rsid w:val="00597DE0"/>
    <w:rsid w:val="005A270D"/>
    <w:rsid w:val="005A477F"/>
    <w:rsid w:val="005A4D61"/>
    <w:rsid w:val="005A5FBB"/>
    <w:rsid w:val="005A6861"/>
    <w:rsid w:val="005A6F50"/>
    <w:rsid w:val="005B5435"/>
    <w:rsid w:val="005B5EF4"/>
    <w:rsid w:val="005B6084"/>
    <w:rsid w:val="005C1C0E"/>
    <w:rsid w:val="005C31B0"/>
    <w:rsid w:val="005D3349"/>
    <w:rsid w:val="005E52B3"/>
    <w:rsid w:val="005E6727"/>
    <w:rsid w:val="005F0D3F"/>
    <w:rsid w:val="005F4376"/>
    <w:rsid w:val="005F493C"/>
    <w:rsid w:val="005F532B"/>
    <w:rsid w:val="005F6538"/>
    <w:rsid w:val="005F6614"/>
    <w:rsid w:val="005F749C"/>
    <w:rsid w:val="00603F31"/>
    <w:rsid w:val="00610464"/>
    <w:rsid w:val="00611811"/>
    <w:rsid w:val="00614069"/>
    <w:rsid w:val="00615FFA"/>
    <w:rsid w:val="00616A15"/>
    <w:rsid w:val="006212EA"/>
    <w:rsid w:val="00622038"/>
    <w:rsid w:val="006225DA"/>
    <w:rsid w:val="00622B0E"/>
    <w:rsid w:val="006246C9"/>
    <w:rsid w:val="00624746"/>
    <w:rsid w:val="00624D4F"/>
    <w:rsid w:val="0062632B"/>
    <w:rsid w:val="00630574"/>
    <w:rsid w:val="00630673"/>
    <w:rsid w:val="00633AE3"/>
    <w:rsid w:val="0063408F"/>
    <w:rsid w:val="00635913"/>
    <w:rsid w:val="00643861"/>
    <w:rsid w:val="00644612"/>
    <w:rsid w:val="0064518B"/>
    <w:rsid w:val="00645C0F"/>
    <w:rsid w:val="00646890"/>
    <w:rsid w:val="0065083D"/>
    <w:rsid w:val="00654C32"/>
    <w:rsid w:val="00654C91"/>
    <w:rsid w:val="0065604D"/>
    <w:rsid w:val="006564D3"/>
    <w:rsid w:val="006626AA"/>
    <w:rsid w:val="00667BAD"/>
    <w:rsid w:val="006708D9"/>
    <w:rsid w:val="00676907"/>
    <w:rsid w:val="00676C87"/>
    <w:rsid w:val="00677DC7"/>
    <w:rsid w:val="00681475"/>
    <w:rsid w:val="00682CB3"/>
    <w:rsid w:val="00685A01"/>
    <w:rsid w:val="006943AC"/>
    <w:rsid w:val="00696143"/>
    <w:rsid w:val="00696B19"/>
    <w:rsid w:val="006A1409"/>
    <w:rsid w:val="006A232D"/>
    <w:rsid w:val="006A34EC"/>
    <w:rsid w:val="006A3F21"/>
    <w:rsid w:val="006A4759"/>
    <w:rsid w:val="006A7FD2"/>
    <w:rsid w:val="006B07FB"/>
    <w:rsid w:val="006B3DDB"/>
    <w:rsid w:val="006B4921"/>
    <w:rsid w:val="006B7AED"/>
    <w:rsid w:val="006B7E80"/>
    <w:rsid w:val="006D0DCF"/>
    <w:rsid w:val="006D543A"/>
    <w:rsid w:val="006D6981"/>
    <w:rsid w:val="006D79DF"/>
    <w:rsid w:val="006E4629"/>
    <w:rsid w:val="006E77A0"/>
    <w:rsid w:val="006F13B9"/>
    <w:rsid w:val="006F3E5B"/>
    <w:rsid w:val="006F503E"/>
    <w:rsid w:val="006F50A4"/>
    <w:rsid w:val="006F61D7"/>
    <w:rsid w:val="006F697B"/>
    <w:rsid w:val="0070086D"/>
    <w:rsid w:val="00701E42"/>
    <w:rsid w:val="00703C12"/>
    <w:rsid w:val="00703D89"/>
    <w:rsid w:val="007043E8"/>
    <w:rsid w:val="007050F5"/>
    <w:rsid w:val="00712B6D"/>
    <w:rsid w:val="00713066"/>
    <w:rsid w:val="007210F9"/>
    <w:rsid w:val="00727E49"/>
    <w:rsid w:val="00732C0B"/>
    <w:rsid w:val="00735E9B"/>
    <w:rsid w:val="00736C50"/>
    <w:rsid w:val="00741621"/>
    <w:rsid w:val="00741A3F"/>
    <w:rsid w:val="00747304"/>
    <w:rsid w:val="00747BC6"/>
    <w:rsid w:val="0075163A"/>
    <w:rsid w:val="007518EC"/>
    <w:rsid w:val="00751AB3"/>
    <w:rsid w:val="00754067"/>
    <w:rsid w:val="00754CB3"/>
    <w:rsid w:val="007552F6"/>
    <w:rsid w:val="00755B9E"/>
    <w:rsid w:val="007571B5"/>
    <w:rsid w:val="00757397"/>
    <w:rsid w:val="0076107F"/>
    <w:rsid w:val="00766691"/>
    <w:rsid w:val="00767D8B"/>
    <w:rsid w:val="00770C81"/>
    <w:rsid w:val="00771005"/>
    <w:rsid w:val="007710EC"/>
    <w:rsid w:val="00785014"/>
    <w:rsid w:val="00786D46"/>
    <w:rsid w:val="007912CD"/>
    <w:rsid w:val="00791F77"/>
    <w:rsid w:val="00797453"/>
    <w:rsid w:val="007A1542"/>
    <w:rsid w:val="007A7040"/>
    <w:rsid w:val="007A70B6"/>
    <w:rsid w:val="007B022F"/>
    <w:rsid w:val="007B3472"/>
    <w:rsid w:val="007C0678"/>
    <w:rsid w:val="007C2AE8"/>
    <w:rsid w:val="007C4C05"/>
    <w:rsid w:val="007D12FC"/>
    <w:rsid w:val="007D13F7"/>
    <w:rsid w:val="007D7535"/>
    <w:rsid w:val="007D77EC"/>
    <w:rsid w:val="007E1B12"/>
    <w:rsid w:val="007E1BA3"/>
    <w:rsid w:val="007E489D"/>
    <w:rsid w:val="007E5DF3"/>
    <w:rsid w:val="007E629E"/>
    <w:rsid w:val="007F0772"/>
    <w:rsid w:val="007F1A9A"/>
    <w:rsid w:val="007F3F95"/>
    <w:rsid w:val="007F47A6"/>
    <w:rsid w:val="008016F3"/>
    <w:rsid w:val="00804BC3"/>
    <w:rsid w:val="00804C4F"/>
    <w:rsid w:val="0081087F"/>
    <w:rsid w:val="00811FCF"/>
    <w:rsid w:val="00820B0C"/>
    <w:rsid w:val="0082252D"/>
    <w:rsid w:val="00822AA8"/>
    <w:rsid w:val="00827A59"/>
    <w:rsid w:val="00835003"/>
    <w:rsid w:val="00835825"/>
    <w:rsid w:val="0083606D"/>
    <w:rsid w:val="00836C9C"/>
    <w:rsid w:val="00836DF4"/>
    <w:rsid w:val="00836E0D"/>
    <w:rsid w:val="00837588"/>
    <w:rsid w:val="008435C1"/>
    <w:rsid w:val="00844263"/>
    <w:rsid w:val="008517F0"/>
    <w:rsid w:val="008536DE"/>
    <w:rsid w:val="0085444A"/>
    <w:rsid w:val="0085532F"/>
    <w:rsid w:val="008557DC"/>
    <w:rsid w:val="00855E13"/>
    <w:rsid w:val="00856EDC"/>
    <w:rsid w:val="008602C8"/>
    <w:rsid w:val="00862070"/>
    <w:rsid w:val="008646CD"/>
    <w:rsid w:val="00865239"/>
    <w:rsid w:val="00871776"/>
    <w:rsid w:val="00873AF2"/>
    <w:rsid w:val="008803EF"/>
    <w:rsid w:val="00880AA9"/>
    <w:rsid w:val="00881B45"/>
    <w:rsid w:val="008820AC"/>
    <w:rsid w:val="008828FD"/>
    <w:rsid w:val="008841EB"/>
    <w:rsid w:val="00886331"/>
    <w:rsid w:val="00886708"/>
    <w:rsid w:val="00887D0E"/>
    <w:rsid w:val="00890A51"/>
    <w:rsid w:val="008A07A4"/>
    <w:rsid w:val="008A0B9C"/>
    <w:rsid w:val="008A12AE"/>
    <w:rsid w:val="008A54A5"/>
    <w:rsid w:val="008A7393"/>
    <w:rsid w:val="008B185D"/>
    <w:rsid w:val="008B3023"/>
    <w:rsid w:val="008B34CC"/>
    <w:rsid w:val="008B4F0C"/>
    <w:rsid w:val="008B4F67"/>
    <w:rsid w:val="008B7078"/>
    <w:rsid w:val="008C03C3"/>
    <w:rsid w:val="008C2175"/>
    <w:rsid w:val="008C3217"/>
    <w:rsid w:val="008C40DC"/>
    <w:rsid w:val="008C4A4B"/>
    <w:rsid w:val="008D0DB0"/>
    <w:rsid w:val="008D5CF9"/>
    <w:rsid w:val="008E0CF5"/>
    <w:rsid w:val="008F03E4"/>
    <w:rsid w:val="008F4E84"/>
    <w:rsid w:val="008F654C"/>
    <w:rsid w:val="009006F6"/>
    <w:rsid w:val="0090721B"/>
    <w:rsid w:val="00907EEF"/>
    <w:rsid w:val="00907EF1"/>
    <w:rsid w:val="00915A66"/>
    <w:rsid w:val="00916785"/>
    <w:rsid w:val="0092024A"/>
    <w:rsid w:val="00923712"/>
    <w:rsid w:val="0092395C"/>
    <w:rsid w:val="0092507B"/>
    <w:rsid w:val="0092621B"/>
    <w:rsid w:val="0092678E"/>
    <w:rsid w:val="00930A81"/>
    <w:rsid w:val="00932BEA"/>
    <w:rsid w:val="00932ECE"/>
    <w:rsid w:val="00933247"/>
    <w:rsid w:val="0094086F"/>
    <w:rsid w:val="00940BE1"/>
    <w:rsid w:val="0094149F"/>
    <w:rsid w:val="009427B8"/>
    <w:rsid w:val="00943430"/>
    <w:rsid w:val="00943F5A"/>
    <w:rsid w:val="00945060"/>
    <w:rsid w:val="009450D2"/>
    <w:rsid w:val="0094629B"/>
    <w:rsid w:val="00950355"/>
    <w:rsid w:val="0095129C"/>
    <w:rsid w:val="00951981"/>
    <w:rsid w:val="0095714A"/>
    <w:rsid w:val="00961334"/>
    <w:rsid w:val="00971EBE"/>
    <w:rsid w:val="009726DC"/>
    <w:rsid w:val="00975F31"/>
    <w:rsid w:val="00976CEC"/>
    <w:rsid w:val="00981405"/>
    <w:rsid w:val="00990848"/>
    <w:rsid w:val="0099287D"/>
    <w:rsid w:val="009B07AC"/>
    <w:rsid w:val="009B4087"/>
    <w:rsid w:val="009C266B"/>
    <w:rsid w:val="009C5B33"/>
    <w:rsid w:val="009D2A80"/>
    <w:rsid w:val="009D6648"/>
    <w:rsid w:val="009D672E"/>
    <w:rsid w:val="009D7117"/>
    <w:rsid w:val="009E0D5F"/>
    <w:rsid w:val="009E2B6F"/>
    <w:rsid w:val="009E59FB"/>
    <w:rsid w:val="009E6128"/>
    <w:rsid w:val="009F000F"/>
    <w:rsid w:val="009F079A"/>
    <w:rsid w:val="009F0E31"/>
    <w:rsid w:val="009F0EBE"/>
    <w:rsid w:val="009F2208"/>
    <w:rsid w:val="009F7AE0"/>
    <w:rsid w:val="00A00DCD"/>
    <w:rsid w:val="00A0148B"/>
    <w:rsid w:val="00A02A38"/>
    <w:rsid w:val="00A0569B"/>
    <w:rsid w:val="00A07262"/>
    <w:rsid w:val="00A1592B"/>
    <w:rsid w:val="00A15D83"/>
    <w:rsid w:val="00A21BA8"/>
    <w:rsid w:val="00A248E2"/>
    <w:rsid w:val="00A24BE9"/>
    <w:rsid w:val="00A30CA3"/>
    <w:rsid w:val="00A34734"/>
    <w:rsid w:val="00A35F28"/>
    <w:rsid w:val="00A40E36"/>
    <w:rsid w:val="00A425D2"/>
    <w:rsid w:val="00A469E8"/>
    <w:rsid w:val="00A50218"/>
    <w:rsid w:val="00A50E99"/>
    <w:rsid w:val="00A52023"/>
    <w:rsid w:val="00A536D2"/>
    <w:rsid w:val="00A54799"/>
    <w:rsid w:val="00A57A01"/>
    <w:rsid w:val="00A602A6"/>
    <w:rsid w:val="00A61943"/>
    <w:rsid w:val="00A71654"/>
    <w:rsid w:val="00A72795"/>
    <w:rsid w:val="00A80209"/>
    <w:rsid w:val="00A80FA5"/>
    <w:rsid w:val="00A817AD"/>
    <w:rsid w:val="00A83545"/>
    <w:rsid w:val="00A86ACD"/>
    <w:rsid w:val="00A94138"/>
    <w:rsid w:val="00A96294"/>
    <w:rsid w:val="00AA0E84"/>
    <w:rsid w:val="00AB0B4F"/>
    <w:rsid w:val="00AB12F6"/>
    <w:rsid w:val="00AB1477"/>
    <w:rsid w:val="00AB15F4"/>
    <w:rsid w:val="00AB31B2"/>
    <w:rsid w:val="00AB398D"/>
    <w:rsid w:val="00AB4D35"/>
    <w:rsid w:val="00AB6C03"/>
    <w:rsid w:val="00AC0371"/>
    <w:rsid w:val="00AC0E53"/>
    <w:rsid w:val="00AC239C"/>
    <w:rsid w:val="00AC4848"/>
    <w:rsid w:val="00AC6649"/>
    <w:rsid w:val="00AC7EAB"/>
    <w:rsid w:val="00AD02DE"/>
    <w:rsid w:val="00AD3797"/>
    <w:rsid w:val="00AD6D59"/>
    <w:rsid w:val="00AE4356"/>
    <w:rsid w:val="00AE7FD2"/>
    <w:rsid w:val="00AF5433"/>
    <w:rsid w:val="00AF62B7"/>
    <w:rsid w:val="00B01778"/>
    <w:rsid w:val="00B01D29"/>
    <w:rsid w:val="00B01FBB"/>
    <w:rsid w:val="00B04D19"/>
    <w:rsid w:val="00B10318"/>
    <w:rsid w:val="00B1038F"/>
    <w:rsid w:val="00B12291"/>
    <w:rsid w:val="00B125EB"/>
    <w:rsid w:val="00B128A5"/>
    <w:rsid w:val="00B15CC8"/>
    <w:rsid w:val="00B16947"/>
    <w:rsid w:val="00B17BB4"/>
    <w:rsid w:val="00B22953"/>
    <w:rsid w:val="00B27B44"/>
    <w:rsid w:val="00B31CF5"/>
    <w:rsid w:val="00B3368E"/>
    <w:rsid w:val="00B33A45"/>
    <w:rsid w:val="00B35B36"/>
    <w:rsid w:val="00B367A4"/>
    <w:rsid w:val="00B45DEE"/>
    <w:rsid w:val="00B503BD"/>
    <w:rsid w:val="00B54F47"/>
    <w:rsid w:val="00B56706"/>
    <w:rsid w:val="00B568E9"/>
    <w:rsid w:val="00B607E8"/>
    <w:rsid w:val="00B6253F"/>
    <w:rsid w:val="00B64C56"/>
    <w:rsid w:val="00B6525E"/>
    <w:rsid w:val="00B661E3"/>
    <w:rsid w:val="00B6651B"/>
    <w:rsid w:val="00B71819"/>
    <w:rsid w:val="00B722FF"/>
    <w:rsid w:val="00B73AF0"/>
    <w:rsid w:val="00B7571D"/>
    <w:rsid w:val="00B8066D"/>
    <w:rsid w:val="00B83ECE"/>
    <w:rsid w:val="00B84691"/>
    <w:rsid w:val="00B929D5"/>
    <w:rsid w:val="00BA3377"/>
    <w:rsid w:val="00BA337F"/>
    <w:rsid w:val="00BA3964"/>
    <w:rsid w:val="00BA3D4F"/>
    <w:rsid w:val="00BA6D20"/>
    <w:rsid w:val="00BB07EF"/>
    <w:rsid w:val="00BB10BC"/>
    <w:rsid w:val="00BB1E6C"/>
    <w:rsid w:val="00BB335B"/>
    <w:rsid w:val="00BB47B5"/>
    <w:rsid w:val="00BB5172"/>
    <w:rsid w:val="00BB5B0B"/>
    <w:rsid w:val="00BC01A6"/>
    <w:rsid w:val="00BC1FF2"/>
    <w:rsid w:val="00BC3AC8"/>
    <w:rsid w:val="00BC6087"/>
    <w:rsid w:val="00BD1773"/>
    <w:rsid w:val="00BE3644"/>
    <w:rsid w:val="00BE6104"/>
    <w:rsid w:val="00BF2566"/>
    <w:rsid w:val="00BF698A"/>
    <w:rsid w:val="00C01C98"/>
    <w:rsid w:val="00C05516"/>
    <w:rsid w:val="00C13980"/>
    <w:rsid w:val="00C20CC7"/>
    <w:rsid w:val="00C210F7"/>
    <w:rsid w:val="00C2605A"/>
    <w:rsid w:val="00C2681E"/>
    <w:rsid w:val="00C2799B"/>
    <w:rsid w:val="00C34B28"/>
    <w:rsid w:val="00C365DE"/>
    <w:rsid w:val="00C367C1"/>
    <w:rsid w:val="00C409A9"/>
    <w:rsid w:val="00C47827"/>
    <w:rsid w:val="00C47D64"/>
    <w:rsid w:val="00C51E32"/>
    <w:rsid w:val="00C553CB"/>
    <w:rsid w:val="00C557A5"/>
    <w:rsid w:val="00C56188"/>
    <w:rsid w:val="00C601FD"/>
    <w:rsid w:val="00C6388E"/>
    <w:rsid w:val="00C64168"/>
    <w:rsid w:val="00C654D2"/>
    <w:rsid w:val="00C654FD"/>
    <w:rsid w:val="00C700BC"/>
    <w:rsid w:val="00C71256"/>
    <w:rsid w:val="00C749FE"/>
    <w:rsid w:val="00C7579F"/>
    <w:rsid w:val="00C76056"/>
    <w:rsid w:val="00C76647"/>
    <w:rsid w:val="00C76C39"/>
    <w:rsid w:val="00C80291"/>
    <w:rsid w:val="00C84244"/>
    <w:rsid w:val="00C92038"/>
    <w:rsid w:val="00CA3D4F"/>
    <w:rsid w:val="00CA42A6"/>
    <w:rsid w:val="00CA4DED"/>
    <w:rsid w:val="00CA7BB9"/>
    <w:rsid w:val="00CB5B3E"/>
    <w:rsid w:val="00CB5BEF"/>
    <w:rsid w:val="00CB706A"/>
    <w:rsid w:val="00CC0D6E"/>
    <w:rsid w:val="00CC241C"/>
    <w:rsid w:val="00CC2FB7"/>
    <w:rsid w:val="00CC767E"/>
    <w:rsid w:val="00CD0823"/>
    <w:rsid w:val="00CD08D0"/>
    <w:rsid w:val="00CD5467"/>
    <w:rsid w:val="00CD6CB5"/>
    <w:rsid w:val="00CD73D5"/>
    <w:rsid w:val="00CD76AD"/>
    <w:rsid w:val="00CE20DC"/>
    <w:rsid w:val="00CE4AD7"/>
    <w:rsid w:val="00CE5BC8"/>
    <w:rsid w:val="00D006F5"/>
    <w:rsid w:val="00D02033"/>
    <w:rsid w:val="00D07564"/>
    <w:rsid w:val="00D136D5"/>
    <w:rsid w:val="00D160BE"/>
    <w:rsid w:val="00D2127D"/>
    <w:rsid w:val="00D24E34"/>
    <w:rsid w:val="00D26BEB"/>
    <w:rsid w:val="00D30344"/>
    <w:rsid w:val="00D31EA7"/>
    <w:rsid w:val="00D32F13"/>
    <w:rsid w:val="00D34519"/>
    <w:rsid w:val="00D365E4"/>
    <w:rsid w:val="00D445ED"/>
    <w:rsid w:val="00D459C0"/>
    <w:rsid w:val="00D51FAB"/>
    <w:rsid w:val="00D54BE6"/>
    <w:rsid w:val="00D55F0C"/>
    <w:rsid w:val="00D57DF2"/>
    <w:rsid w:val="00D61CE2"/>
    <w:rsid w:val="00D63121"/>
    <w:rsid w:val="00D63741"/>
    <w:rsid w:val="00D65C54"/>
    <w:rsid w:val="00D672E3"/>
    <w:rsid w:val="00D7345E"/>
    <w:rsid w:val="00D805AC"/>
    <w:rsid w:val="00D8528D"/>
    <w:rsid w:val="00D9703A"/>
    <w:rsid w:val="00DA10FD"/>
    <w:rsid w:val="00DA1852"/>
    <w:rsid w:val="00DA4F48"/>
    <w:rsid w:val="00DB06C4"/>
    <w:rsid w:val="00DB0920"/>
    <w:rsid w:val="00DB1E89"/>
    <w:rsid w:val="00DB41C1"/>
    <w:rsid w:val="00DB7164"/>
    <w:rsid w:val="00DC108D"/>
    <w:rsid w:val="00DC4A30"/>
    <w:rsid w:val="00DC54AE"/>
    <w:rsid w:val="00DC7876"/>
    <w:rsid w:val="00DD03EB"/>
    <w:rsid w:val="00DD0A54"/>
    <w:rsid w:val="00DD4E25"/>
    <w:rsid w:val="00DE040B"/>
    <w:rsid w:val="00DE157A"/>
    <w:rsid w:val="00DE2691"/>
    <w:rsid w:val="00DE46DD"/>
    <w:rsid w:val="00DE4BED"/>
    <w:rsid w:val="00DF4174"/>
    <w:rsid w:val="00DF6916"/>
    <w:rsid w:val="00DF6EF8"/>
    <w:rsid w:val="00E000B2"/>
    <w:rsid w:val="00E0091C"/>
    <w:rsid w:val="00E04688"/>
    <w:rsid w:val="00E069ED"/>
    <w:rsid w:val="00E1162B"/>
    <w:rsid w:val="00E12638"/>
    <w:rsid w:val="00E15189"/>
    <w:rsid w:val="00E154E7"/>
    <w:rsid w:val="00E20B1F"/>
    <w:rsid w:val="00E24063"/>
    <w:rsid w:val="00E244B9"/>
    <w:rsid w:val="00E24D04"/>
    <w:rsid w:val="00E2700B"/>
    <w:rsid w:val="00E31FD5"/>
    <w:rsid w:val="00E359DF"/>
    <w:rsid w:val="00E3759E"/>
    <w:rsid w:val="00E405FA"/>
    <w:rsid w:val="00E4775F"/>
    <w:rsid w:val="00E51450"/>
    <w:rsid w:val="00E5164A"/>
    <w:rsid w:val="00E518F9"/>
    <w:rsid w:val="00E51B58"/>
    <w:rsid w:val="00E5477C"/>
    <w:rsid w:val="00E606D1"/>
    <w:rsid w:val="00E61B16"/>
    <w:rsid w:val="00E61E6A"/>
    <w:rsid w:val="00E62A9D"/>
    <w:rsid w:val="00E67199"/>
    <w:rsid w:val="00E677DE"/>
    <w:rsid w:val="00E82139"/>
    <w:rsid w:val="00E879F2"/>
    <w:rsid w:val="00E90F6F"/>
    <w:rsid w:val="00E91398"/>
    <w:rsid w:val="00E940C5"/>
    <w:rsid w:val="00E94B68"/>
    <w:rsid w:val="00E9644E"/>
    <w:rsid w:val="00EA0BC6"/>
    <w:rsid w:val="00EA4ACF"/>
    <w:rsid w:val="00EC1021"/>
    <w:rsid w:val="00EC31C0"/>
    <w:rsid w:val="00EC59A1"/>
    <w:rsid w:val="00ED1521"/>
    <w:rsid w:val="00ED2B5C"/>
    <w:rsid w:val="00ED5A34"/>
    <w:rsid w:val="00ED5C39"/>
    <w:rsid w:val="00ED756E"/>
    <w:rsid w:val="00EE5E82"/>
    <w:rsid w:val="00EE68A6"/>
    <w:rsid w:val="00EE698D"/>
    <w:rsid w:val="00EF242D"/>
    <w:rsid w:val="00F002AF"/>
    <w:rsid w:val="00F003F2"/>
    <w:rsid w:val="00F0120A"/>
    <w:rsid w:val="00F0361E"/>
    <w:rsid w:val="00F05FFE"/>
    <w:rsid w:val="00F120C9"/>
    <w:rsid w:val="00F20226"/>
    <w:rsid w:val="00F235A4"/>
    <w:rsid w:val="00F237B2"/>
    <w:rsid w:val="00F269A4"/>
    <w:rsid w:val="00F30D39"/>
    <w:rsid w:val="00F31A29"/>
    <w:rsid w:val="00F33D39"/>
    <w:rsid w:val="00F42969"/>
    <w:rsid w:val="00F42ABC"/>
    <w:rsid w:val="00F4622B"/>
    <w:rsid w:val="00F470F4"/>
    <w:rsid w:val="00F50846"/>
    <w:rsid w:val="00F50A06"/>
    <w:rsid w:val="00F523B3"/>
    <w:rsid w:val="00F52B9E"/>
    <w:rsid w:val="00F52CC4"/>
    <w:rsid w:val="00F61AC7"/>
    <w:rsid w:val="00F61CF1"/>
    <w:rsid w:val="00F64239"/>
    <w:rsid w:val="00F678C8"/>
    <w:rsid w:val="00F71126"/>
    <w:rsid w:val="00F7140F"/>
    <w:rsid w:val="00F7542B"/>
    <w:rsid w:val="00F75A25"/>
    <w:rsid w:val="00F81CB2"/>
    <w:rsid w:val="00F82DCB"/>
    <w:rsid w:val="00F83854"/>
    <w:rsid w:val="00F84D4F"/>
    <w:rsid w:val="00F87CB9"/>
    <w:rsid w:val="00F905DB"/>
    <w:rsid w:val="00F91053"/>
    <w:rsid w:val="00F91C46"/>
    <w:rsid w:val="00FA1BE5"/>
    <w:rsid w:val="00FA6919"/>
    <w:rsid w:val="00FB0844"/>
    <w:rsid w:val="00FB1B6E"/>
    <w:rsid w:val="00FB6913"/>
    <w:rsid w:val="00FB7DE4"/>
    <w:rsid w:val="00FB7FE4"/>
    <w:rsid w:val="00FC33ED"/>
    <w:rsid w:val="00FC4C20"/>
    <w:rsid w:val="00FC5324"/>
    <w:rsid w:val="00FC73A7"/>
    <w:rsid w:val="00FC7D65"/>
    <w:rsid w:val="00FD1A73"/>
    <w:rsid w:val="00FD542F"/>
    <w:rsid w:val="00FD58EA"/>
    <w:rsid w:val="00FE6A40"/>
    <w:rsid w:val="00FF114B"/>
    <w:rsid w:val="00FF3D1C"/>
    <w:rsid w:val="00FF59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3059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IH"/>
    <w:qFormat/>
    <w:rsid w:val="00A96294"/>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294"/>
    <w:pPr>
      <w:ind w:left="720"/>
      <w:contextualSpacing/>
    </w:pPr>
  </w:style>
  <w:style w:type="paragraph" w:customStyle="1" w:styleId="EndNoteBibliographyTitle">
    <w:name w:val="EndNote Bibliography Title"/>
    <w:basedOn w:val="Normal"/>
    <w:rsid w:val="00A96294"/>
    <w:pPr>
      <w:jc w:val="center"/>
    </w:pPr>
    <w:rPr>
      <w:rFonts w:cs="Arial"/>
    </w:rPr>
  </w:style>
  <w:style w:type="paragraph" w:customStyle="1" w:styleId="EndNoteBibliography">
    <w:name w:val="EndNote Bibliography"/>
    <w:basedOn w:val="Normal"/>
    <w:rsid w:val="00A96294"/>
    <w:rPr>
      <w:rFonts w:cs="Arial"/>
    </w:rPr>
  </w:style>
  <w:style w:type="character" w:styleId="Hyperlink">
    <w:name w:val="Hyperlink"/>
    <w:basedOn w:val="DefaultParagraphFont"/>
    <w:uiPriority w:val="99"/>
    <w:unhideWhenUsed/>
    <w:rsid w:val="00A96294"/>
    <w:rPr>
      <w:color w:val="0000FF" w:themeColor="hyperlink"/>
      <w:u w:val="single"/>
    </w:rPr>
  </w:style>
  <w:style w:type="paragraph" w:styleId="NormalWeb">
    <w:name w:val="Normal (Web)"/>
    <w:basedOn w:val="Normal"/>
    <w:uiPriority w:val="99"/>
    <w:semiHidden/>
    <w:unhideWhenUsed/>
    <w:rsid w:val="00A96294"/>
    <w:pPr>
      <w:spacing w:before="100" w:beforeAutospacing="1" w:after="100" w:afterAutospacing="1"/>
    </w:pPr>
    <w:rPr>
      <w:rFonts w:ascii="Times" w:hAnsi="Times" w:cs="Times New Roman"/>
      <w:sz w:val="20"/>
      <w:szCs w:val="20"/>
    </w:rPr>
  </w:style>
  <w:style w:type="character" w:styleId="CommentReference">
    <w:name w:val="annotation reference"/>
    <w:basedOn w:val="DefaultParagraphFont"/>
    <w:uiPriority w:val="99"/>
    <w:semiHidden/>
    <w:unhideWhenUsed/>
    <w:rsid w:val="00A96294"/>
    <w:rPr>
      <w:sz w:val="18"/>
      <w:szCs w:val="18"/>
    </w:rPr>
  </w:style>
  <w:style w:type="paragraph" w:styleId="CommentText">
    <w:name w:val="annotation text"/>
    <w:basedOn w:val="Normal"/>
    <w:link w:val="CommentTextChar"/>
    <w:uiPriority w:val="99"/>
    <w:unhideWhenUsed/>
    <w:rsid w:val="00A96294"/>
    <w:rPr>
      <w:sz w:val="24"/>
      <w:szCs w:val="24"/>
    </w:rPr>
  </w:style>
  <w:style w:type="character" w:customStyle="1" w:styleId="CommentTextChar">
    <w:name w:val="Comment Text Char"/>
    <w:basedOn w:val="DefaultParagraphFont"/>
    <w:link w:val="CommentText"/>
    <w:uiPriority w:val="99"/>
    <w:rsid w:val="00A96294"/>
    <w:rPr>
      <w:rFonts w:ascii="Arial" w:hAnsi="Arial"/>
    </w:rPr>
  </w:style>
  <w:style w:type="paragraph" w:styleId="CommentSubject">
    <w:name w:val="annotation subject"/>
    <w:basedOn w:val="CommentText"/>
    <w:next w:val="CommentText"/>
    <w:link w:val="CommentSubjectChar"/>
    <w:uiPriority w:val="99"/>
    <w:semiHidden/>
    <w:unhideWhenUsed/>
    <w:rsid w:val="00A96294"/>
    <w:rPr>
      <w:b/>
      <w:bCs/>
      <w:sz w:val="20"/>
      <w:szCs w:val="20"/>
    </w:rPr>
  </w:style>
  <w:style w:type="character" w:customStyle="1" w:styleId="CommentSubjectChar">
    <w:name w:val="Comment Subject Char"/>
    <w:basedOn w:val="CommentTextChar"/>
    <w:link w:val="CommentSubject"/>
    <w:uiPriority w:val="99"/>
    <w:semiHidden/>
    <w:rsid w:val="00A96294"/>
    <w:rPr>
      <w:rFonts w:ascii="Arial" w:hAnsi="Arial"/>
      <w:b/>
      <w:bCs/>
      <w:sz w:val="20"/>
      <w:szCs w:val="20"/>
    </w:rPr>
  </w:style>
  <w:style w:type="paragraph" w:styleId="Revision">
    <w:name w:val="Revision"/>
    <w:hidden/>
    <w:uiPriority w:val="99"/>
    <w:semiHidden/>
    <w:rsid w:val="00A96294"/>
    <w:rPr>
      <w:rFonts w:ascii="Arial" w:hAnsi="Arial"/>
      <w:sz w:val="22"/>
      <w:szCs w:val="22"/>
    </w:rPr>
  </w:style>
  <w:style w:type="paragraph" w:styleId="BalloonText">
    <w:name w:val="Balloon Text"/>
    <w:basedOn w:val="Normal"/>
    <w:link w:val="BalloonTextChar"/>
    <w:uiPriority w:val="99"/>
    <w:semiHidden/>
    <w:unhideWhenUsed/>
    <w:rsid w:val="00A962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6294"/>
    <w:rPr>
      <w:rFonts w:ascii="Lucida Grande" w:hAnsi="Lucida Grande" w:cs="Lucida Grande"/>
      <w:sz w:val="18"/>
      <w:szCs w:val="18"/>
    </w:rPr>
  </w:style>
  <w:style w:type="paragraph" w:styleId="Bibliography">
    <w:name w:val="Bibliography"/>
    <w:basedOn w:val="Normal"/>
    <w:next w:val="Normal"/>
    <w:uiPriority w:val="37"/>
    <w:unhideWhenUsed/>
    <w:rsid w:val="008646CD"/>
    <w:pPr>
      <w:tabs>
        <w:tab w:val="left" w:pos="380"/>
        <w:tab w:val="left" w:pos="500"/>
      </w:tabs>
      <w:spacing w:line="480" w:lineRule="auto"/>
      <w:ind w:left="384" w:hanging="384"/>
    </w:pPr>
  </w:style>
  <w:style w:type="character" w:styleId="FollowedHyperlink">
    <w:name w:val="FollowedHyperlink"/>
    <w:basedOn w:val="DefaultParagraphFont"/>
    <w:uiPriority w:val="99"/>
    <w:semiHidden/>
    <w:unhideWhenUsed/>
    <w:rsid w:val="00230AB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IH"/>
    <w:qFormat/>
    <w:rsid w:val="00A96294"/>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294"/>
    <w:pPr>
      <w:ind w:left="720"/>
      <w:contextualSpacing/>
    </w:pPr>
  </w:style>
  <w:style w:type="paragraph" w:customStyle="1" w:styleId="EndNoteBibliographyTitle">
    <w:name w:val="EndNote Bibliography Title"/>
    <w:basedOn w:val="Normal"/>
    <w:rsid w:val="00A96294"/>
    <w:pPr>
      <w:jc w:val="center"/>
    </w:pPr>
    <w:rPr>
      <w:rFonts w:cs="Arial"/>
    </w:rPr>
  </w:style>
  <w:style w:type="paragraph" w:customStyle="1" w:styleId="EndNoteBibliography">
    <w:name w:val="EndNote Bibliography"/>
    <w:basedOn w:val="Normal"/>
    <w:rsid w:val="00A96294"/>
    <w:rPr>
      <w:rFonts w:cs="Arial"/>
    </w:rPr>
  </w:style>
  <w:style w:type="character" w:styleId="Hyperlink">
    <w:name w:val="Hyperlink"/>
    <w:basedOn w:val="DefaultParagraphFont"/>
    <w:uiPriority w:val="99"/>
    <w:unhideWhenUsed/>
    <w:rsid w:val="00A96294"/>
    <w:rPr>
      <w:color w:val="0000FF" w:themeColor="hyperlink"/>
      <w:u w:val="single"/>
    </w:rPr>
  </w:style>
  <w:style w:type="paragraph" w:styleId="NormalWeb">
    <w:name w:val="Normal (Web)"/>
    <w:basedOn w:val="Normal"/>
    <w:uiPriority w:val="99"/>
    <w:semiHidden/>
    <w:unhideWhenUsed/>
    <w:rsid w:val="00A96294"/>
    <w:pPr>
      <w:spacing w:before="100" w:beforeAutospacing="1" w:after="100" w:afterAutospacing="1"/>
    </w:pPr>
    <w:rPr>
      <w:rFonts w:ascii="Times" w:hAnsi="Times" w:cs="Times New Roman"/>
      <w:sz w:val="20"/>
      <w:szCs w:val="20"/>
    </w:rPr>
  </w:style>
  <w:style w:type="character" w:styleId="CommentReference">
    <w:name w:val="annotation reference"/>
    <w:basedOn w:val="DefaultParagraphFont"/>
    <w:uiPriority w:val="99"/>
    <w:semiHidden/>
    <w:unhideWhenUsed/>
    <w:rsid w:val="00A96294"/>
    <w:rPr>
      <w:sz w:val="18"/>
      <w:szCs w:val="18"/>
    </w:rPr>
  </w:style>
  <w:style w:type="paragraph" w:styleId="CommentText">
    <w:name w:val="annotation text"/>
    <w:basedOn w:val="Normal"/>
    <w:link w:val="CommentTextChar"/>
    <w:uiPriority w:val="99"/>
    <w:unhideWhenUsed/>
    <w:rsid w:val="00A96294"/>
    <w:rPr>
      <w:sz w:val="24"/>
      <w:szCs w:val="24"/>
    </w:rPr>
  </w:style>
  <w:style w:type="character" w:customStyle="1" w:styleId="CommentTextChar">
    <w:name w:val="Comment Text Char"/>
    <w:basedOn w:val="DefaultParagraphFont"/>
    <w:link w:val="CommentText"/>
    <w:uiPriority w:val="99"/>
    <w:rsid w:val="00A96294"/>
    <w:rPr>
      <w:rFonts w:ascii="Arial" w:hAnsi="Arial"/>
    </w:rPr>
  </w:style>
  <w:style w:type="paragraph" w:styleId="CommentSubject">
    <w:name w:val="annotation subject"/>
    <w:basedOn w:val="CommentText"/>
    <w:next w:val="CommentText"/>
    <w:link w:val="CommentSubjectChar"/>
    <w:uiPriority w:val="99"/>
    <w:semiHidden/>
    <w:unhideWhenUsed/>
    <w:rsid w:val="00A96294"/>
    <w:rPr>
      <w:b/>
      <w:bCs/>
      <w:sz w:val="20"/>
      <w:szCs w:val="20"/>
    </w:rPr>
  </w:style>
  <w:style w:type="character" w:customStyle="1" w:styleId="CommentSubjectChar">
    <w:name w:val="Comment Subject Char"/>
    <w:basedOn w:val="CommentTextChar"/>
    <w:link w:val="CommentSubject"/>
    <w:uiPriority w:val="99"/>
    <w:semiHidden/>
    <w:rsid w:val="00A96294"/>
    <w:rPr>
      <w:rFonts w:ascii="Arial" w:hAnsi="Arial"/>
      <w:b/>
      <w:bCs/>
      <w:sz w:val="20"/>
      <w:szCs w:val="20"/>
    </w:rPr>
  </w:style>
  <w:style w:type="paragraph" w:styleId="Revision">
    <w:name w:val="Revision"/>
    <w:hidden/>
    <w:uiPriority w:val="99"/>
    <w:semiHidden/>
    <w:rsid w:val="00A96294"/>
    <w:rPr>
      <w:rFonts w:ascii="Arial" w:hAnsi="Arial"/>
      <w:sz w:val="22"/>
      <w:szCs w:val="22"/>
    </w:rPr>
  </w:style>
  <w:style w:type="paragraph" w:styleId="BalloonText">
    <w:name w:val="Balloon Text"/>
    <w:basedOn w:val="Normal"/>
    <w:link w:val="BalloonTextChar"/>
    <w:uiPriority w:val="99"/>
    <w:semiHidden/>
    <w:unhideWhenUsed/>
    <w:rsid w:val="00A962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6294"/>
    <w:rPr>
      <w:rFonts w:ascii="Lucida Grande" w:hAnsi="Lucida Grande" w:cs="Lucida Grande"/>
      <w:sz w:val="18"/>
      <w:szCs w:val="18"/>
    </w:rPr>
  </w:style>
  <w:style w:type="paragraph" w:styleId="Bibliography">
    <w:name w:val="Bibliography"/>
    <w:basedOn w:val="Normal"/>
    <w:next w:val="Normal"/>
    <w:uiPriority w:val="37"/>
    <w:unhideWhenUsed/>
    <w:rsid w:val="008646CD"/>
    <w:pPr>
      <w:tabs>
        <w:tab w:val="left" w:pos="380"/>
        <w:tab w:val="left" w:pos="500"/>
      </w:tabs>
      <w:spacing w:line="480" w:lineRule="auto"/>
      <w:ind w:left="384" w:hanging="384"/>
    </w:pPr>
  </w:style>
  <w:style w:type="character" w:styleId="FollowedHyperlink">
    <w:name w:val="FollowedHyperlink"/>
    <w:basedOn w:val="DefaultParagraphFont"/>
    <w:uiPriority w:val="99"/>
    <w:semiHidden/>
    <w:unhideWhenUsed/>
    <w:rsid w:val="00230A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378452">
      <w:bodyDiv w:val="1"/>
      <w:marLeft w:val="0"/>
      <w:marRight w:val="0"/>
      <w:marTop w:val="0"/>
      <w:marBottom w:val="0"/>
      <w:divBdr>
        <w:top w:val="none" w:sz="0" w:space="0" w:color="auto"/>
        <w:left w:val="none" w:sz="0" w:space="0" w:color="auto"/>
        <w:bottom w:val="none" w:sz="0" w:space="0" w:color="auto"/>
        <w:right w:val="none" w:sz="0" w:space="0" w:color="auto"/>
      </w:divBdr>
    </w:div>
    <w:div w:id="894048216">
      <w:bodyDiv w:val="1"/>
      <w:marLeft w:val="0"/>
      <w:marRight w:val="0"/>
      <w:marTop w:val="0"/>
      <w:marBottom w:val="0"/>
      <w:divBdr>
        <w:top w:val="none" w:sz="0" w:space="0" w:color="auto"/>
        <w:left w:val="none" w:sz="0" w:space="0" w:color="auto"/>
        <w:bottom w:val="none" w:sz="0" w:space="0" w:color="auto"/>
        <w:right w:val="none" w:sz="0" w:space="0" w:color="auto"/>
      </w:divBdr>
    </w:div>
    <w:div w:id="983853911">
      <w:bodyDiv w:val="1"/>
      <w:marLeft w:val="0"/>
      <w:marRight w:val="0"/>
      <w:marTop w:val="0"/>
      <w:marBottom w:val="0"/>
      <w:divBdr>
        <w:top w:val="none" w:sz="0" w:space="0" w:color="auto"/>
        <w:left w:val="none" w:sz="0" w:space="0" w:color="auto"/>
        <w:bottom w:val="none" w:sz="0" w:space="0" w:color="auto"/>
        <w:right w:val="none" w:sz="0" w:space="0" w:color="auto"/>
      </w:divBdr>
    </w:div>
    <w:div w:id="17920928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hart" Target="charts/chart1.xml"/><Relationship Id="rId10"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Macintosh%20HD:Users:sarah:Dropbox:Princeton:Mouse%20DEB%20experiment:Mouse%20Strain%20Expt:Prelim%20mouse%20strain%20exp't%20-%20final%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262137840877998"/>
          <c:y val="0.0486971934524782"/>
          <c:w val="0.709004955461648"/>
          <c:h val="0.80547827354914"/>
        </c:manualLayout>
      </c:layout>
      <c:barChart>
        <c:barDir val="col"/>
        <c:grouping val="clustered"/>
        <c:varyColors val="0"/>
        <c:ser>
          <c:idx val="0"/>
          <c:order val="0"/>
          <c:spPr>
            <a:solidFill>
              <a:schemeClr val="tx1">
                <a:lumMod val="50000"/>
                <a:lumOff val="50000"/>
              </a:schemeClr>
            </a:solidFill>
            <a:ln>
              <a:solidFill>
                <a:schemeClr val="tx1"/>
              </a:solidFill>
            </a:ln>
          </c:spPr>
          <c:invertIfNegative val="0"/>
          <c:errBars>
            <c:errBarType val="both"/>
            <c:errValType val="cust"/>
            <c:noEndCap val="1"/>
            <c:plus>
              <c:numRef>
                <c:f>'Weight-Food stats'!$C$130:$C$131</c:f>
                <c:numCache>
                  <c:formatCode>General</c:formatCode>
                  <c:ptCount val="2"/>
                  <c:pt idx="0">
                    <c:v>0.034</c:v>
                  </c:pt>
                  <c:pt idx="1">
                    <c:v>0.037</c:v>
                  </c:pt>
                </c:numCache>
              </c:numRef>
            </c:plus>
            <c:minus>
              <c:numRef>
                <c:f>'Weight-Food stats'!$C$130:$C$131</c:f>
                <c:numCache>
                  <c:formatCode>General</c:formatCode>
                  <c:ptCount val="2"/>
                  <c:pt idx="0">
                    <c:v>0.034</c:v>
                  </c:pt>
                  <c:pt idx="1">
                    <c:v>0.037</c:v>
                  </c:pt>
                </c:numCache>
              </c:numRef>
            </c:minus>
          </c:errBars>
          <c:cat>
            <c:strRef>
              <c:f>'Weight-Food stats'!$A$130:$A$131</c:f>
              <c:strCache>
                <c:ptCount val="2"/>
                <c:pt idx="0">
                  <c:v>Control</c:v>
                </c:pt>
                <c:pt idx="1">
                  <c:v>T. muris</c:v>
                </c:pt>
              </c:strCache>
            </c:strRef>
          </c:cat>
          <c:val>
            <c:numRef>
              <c:f>'Weight-Food stats'!$B$130:$B$131</c:f>
              <c:numCache>
                <c:formatCode>General</c:formatCode>
                <c:ptCount val="2"/>
                <c:pt idx="0">
                  <c:v>2.797</c:v>
                </c:pt>
                <c:pt idx="1">
                  <c:v>3.014</c:v>
                </c:pt>
              </c:numCache>
            </c:numRef>
          </c:val>
        </c:ser>
        <c:dLbls>
          <c:showLegendKey val="0"/>
          <c:showVal val="0"/>
          <c:showCatName val="0"/>
          <c:showSerName val="0"/>
          <c:showPercent val="0"/>
          <c:showBubbleSize val="0"/>
        </c:dLbls>
        <c:gapWidth val="20"/>
        <c:axId val="2101885576"/>
        <c:axId val="2102653240"/>
      </c:barChart>
      <c:catAx>
        <c:axId val="2101885576"/>
        <c:scaling>
          <c:orientation val="minMax"/>
        </c:scaling>
        <c:delete val="0"/>
        <c:axPos val="b"/>
        <c:majorTickMark val="out"/>
        <c:minorTickMark val="none"/>
        <c:tickLblPos val="nextTo"/>
        <c:crossAx val="2102653240"/>
        <c:crosses val="autoZero"/>
        <c:auto val="1"/>
        <c:lblAlgn val="ctr"/>
        <c:lblOffset val="100"/>
        <c:noMultiLvlLbl val="0"/>
      </c:catAx>
      <c:valAx>
        <c:axId val="2102653240"/>
        <c:scaling>
          <c:orientation val="minMax"/>
        </c:scaling>
        <c:delete val="0"/>
        <c:axPos val="l"/>
        <c:title>
          <c:tx>
            <c:rich>
              <a:bodyPr rot="-5400000" vert="horz"/>
              <a:lstStyle/>
              <a:p>
                <a:pPr>
                  <a:defRPr/>
                </a:pPr>
                <a:r>
                  <a:rPr lang="en-US"/>
                  <a:t>Food Consumption </a:t>
                </a:r>
              </a:p>
            </c:rich>
          </c:tx>
          <c:layout/>
          <c:overlay val="0"/>
        </c:title>
        <c:numFmt formatCode="General" sourceLinked="1"/>
        <c:majorTickMark val="out"/>
        <c:minorTickMark val="none"/>
        <c:tickLblPos val="nextTo"/>
        <c:crossAx val="2101885576"/>
        <c:crosses val="autoZero"/>
        <c:crossBetween val="between"/>
        <c:majorUnit val="0.1"/>
      </c:valAx>
    </c:plotArea>
    <c:plotVisOnly val="1"/>
    <c:dispBlanksAs val="gap"/>
    <c:showDLblsOverMax val="0"/>
  </c:chart>
  <c:spPr>
    <a:ln>
      <a:noFill/>
    </a:ln>
  </c:spPr>
  <c:txPr>
    <a:bodyPr/>
    <a:lstStyle/>
    <a:p>
      <a:pPr>
        <a:defRPr sz="700"/>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21</TotalTime>
  <Pages>12</Pages>
  <Words>30129</Words>
  <Characters>171740</Characters>
  <Application>Microsoft Macintosh Word</Application>
  <DocSecurity>0</DocSecurity>
  <Lines>1431</Lines>
  <Paragraphs>402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Budischak</dc:creator>
  <cp:lastModifiedBy>Clay</cp:lastModifiedBy>
  <cp:revision>3</cp:revision>
  <cp:lastPrinted>2015-07-15T17:13:00Z</cp:lastPrinted>
  <dcterms:created xsi:type="dcterms:W3CDTF">2015-07-23T16:08:00Z</dcterms:created>
  <dcterms:modified xsi:type="dcterms:W3CDTF">2015-07-23T16:28:00Z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zotero-version="4.0.27"&gt;&lt;session id="oARn4ky7"/&gt;&lt;style id="http://www.zotero.org/styles/nature-no-et-al" hasBibliography="1" bibliographyStyleHasBeenSet="1"/&gt;&lt;prefs&gt;&lt;pref name="fieldType" value="Field"/&gt;&lt;pref name="storeReferences" </vt:lpwstr>
  </property>
  <property fmtid="{D5CDD505-2E9C-101B-9397-08002B2CF9AE}" pid="3" name="ZOTERO_PREF_2">
    <vt:lpwstr>value="true"/&gt;&lt;pref name="automaticJournalAbbreviations" value="true"/&gt;&lt;pref name="noteType" value="0"/&gt;&lt;/prefs&gt;&lt;/data&gt;</vt:lpwstr>
  </property>
</Properties>
</file>